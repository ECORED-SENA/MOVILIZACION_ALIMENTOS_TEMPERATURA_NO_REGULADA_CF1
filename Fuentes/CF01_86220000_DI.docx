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64457" w:rsidRDefault="00C64457">
      <w:pPr>
        <w:jc w:val="center"/>
        <w:rPr>
          <w:b/>
        </w:rPr>
      </w:pPr>
      <w:bookmarkStart w:id="0" w:name="_heading=h.gjdgxs" w:colFirst="0" w:colLast="0"/>
      <w:bookmarkEnd w:id="0"/>
    </w:p>
    <w:p w14:paraId="00000002" w14:textId="77777777" w:rsidR="00C64457" w:rsidRDefault="00C64457">
      <w:pPr>
        <w:jc w:val="center"/>
        <w:rPr>
          <w:b/>
        </w:rPr>
      </w:pPr>
    </w:p>
    <w:p w14:paraId="00000003" w14:textId="77777777" w:rsidR="00C64457" w:rsidRDefault="00751287">
      <w:pPr>
        <w:jc w:val="center"/>
        <w:rPr>
          <w:b/>
        </w:rPr>
      </w:pPr>
      <w:r>
        <w:rPr>
          <w:b/>
        </w:rPr>
        <w:t>FORMATO PARA EL DESARROLLO DE COMPONENTE FORMATIVO</w:t>
      </w:r>
    </w:p>
    <w:p w14:paraId="00000004" w14:textId="77777777" w:rsidR="00C64457" w:rsidRDefault="00C64457">
      <w:pPr>
        <w:tabs>
          <w:tab w:val="left" w:pos="3224"/>
        </w:tabs>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C64457" w14:paraId="7A0F4DA2" w14:textId="77777777">
        <w:trPr>
          <w:trHeight w:val="340"/>
        </w:trPr>
        <w:tc>
          <w:tcPr>
            <w:tcW w:w="3397" w:type="dxa"/>
            <w:shd w:val="clear" w:color="auto" w:fill="auto"/>
            <w:vAlign w:val="center"/>
          </w:tcPr>
          <w:p w14:paraId="00000005" w14:textId="77777777" w:rsidR="00C64457" w:rsidRDefault="00751287">
            <w:pPr>
              <w:ind w:firstLine="0"/>
            </w:pPr>
            <w:r>
              <w:t>PROGRAMA DE FORMACIÓN</w:t>
            </w:r>
          </w:p>
        </w:tc>
        <w:tc>
          <w:tcPr>
            <w:tcW w:w="6565" w:type="dxa"/>
            <w:shd w:val="clear" w:color="auto" w:fill="auto"/>
            <w:vAlign w:val="center"/>
          </w:tcPr>
          <w:p w14:paraId="00000006" w14:textId="77777777" w:rsidR="00C64457" w:rsidRDefault="00751287">
            <w:pPr>
              <w:ind w:firstLine="0"/>
              <w:rPr>
                <w:b w:val="0"/>
              </w:rPr>
            </w:pPr>
            <w:r>
              <w:rPr>
                <w:b w:val="0"/>
              </w:rPr>
              <w:t>Movilización de alimentos bajo condiciones de temperaturas no reguladas</w:t>
            </w:r>
          </w:p>
        </w:tc>
      </w:tr>
    </w:tbl>
    <w:p w14:paraId="00000007" w14:textId="77777777" w:rsidR="00C64457" w:rsidRDefault="00C64457"/>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C64457" w14:paraId="38223A83" w14:textId="77777777">
        <w:trPr>
          <w:trHeight w:val="340"/>
        </w:trPr>
        <w:tc>
          <w:tcPr>
            <w:tcW w:w="1838" w:type="dxa"/>
            <w:shd w:val="clear" w:color="auto" w:fill="auto"/>
            <w:vAlign w:val="center"/>
          </w:tcPr>
          <w:p w14:paraId="00000008" w14:textId="77777777" w:rsidR="00C64457" w:rsidRDefault="00751287">
            <w:pPr>
              <w:ind w:firstLine="0"/>
            </w:pPr>
            <w:r>
              <w:t>COMPETENCIA</w:t>
            </w:r>
          </w:p>
        </w:tc>
        <w:tc>
          <w:tcPr>
            <w:tcW w:w="2835" w:type="dxa"/>
            <w:shd w:val="clear" w:color="auto" w:fill="auto"/>
            <w:vAlign w:val="center"/>
          </w:tcPr>
          <w:p w14:paraId="00000009" w14:textId="77777777" w:rsidR="00C64457" w:rsidRDefault="00751287">
            <w:pPr>
              <w:ind w:firstLine="0"/>
              <w:jc w:val="both"/>
              <w:rPr>
                <w:b w:val="0"/>
              </w:rPr>
            </w:pPr>
            <w:r>
              <w:rPr>
                <w:b w:val="0"/>
              </w:rPr>
              <w:t xml:space="preserve">280601109 </w:t>
            </w:r>
            <w:proofErr w:type="gramStart"/>
            <w:r>
              <w:rPr>
                <w:b w:val="0"/>
                <w:color w:val="000000"/>
                <w:highlight w:val="white"/>
              </w:rPr>
              <w:t>Trasladar</w:t>
            </w:r>
            <w:proofErr w:type="gramEnd"/>
            <w:r>
              <w:rPr>
                <w:b w:val="0"/>
                <w:color w:val="000000"/>
                <w:highlight w:val="white"/>
              </w:rPr>
              <w:t xml:space="preserve"> carga de acuerdo con procedimientos técnicos y normativa de tránsito y transporte</w:t>
            </w:r>
          </w:p>
        </w:tc>
        <w:tc>
          <w:tcPr>
            <w:tcW w:w="2126" w:type="dxa"/>
            <w:shd w:val="clear" w:color="auto" w:fill="auto"/>
            <w:vAlign w:val="center"/>
          </w:tcPr>
          <w:p w14:paraId="0000000A" w14:textId="77777777" w:rsidR="00C64457" w:rsidRDefault="00751287">
            <w:pPr>
              <w:ind w:firstLine="0"/>
            </w:pPr>
            <w:r>
              <w:t>RESULTADOS DE APRENDIZAJE</w:t>
            </w:r>
          </w:p>
        </w:tc>
        <w:tc>
          <w:tcPr>
            <w:tcW w:w="3163" w:type="dxa"/>
            <w:shd w:val="clear" w:color="auto" w:fill="auto"/>
            <w:vAlign w:val="center"/>
          </w:tcPr>
          <w:p w14:paraId="0000000B" w14:textId="77777777" w:rsidR="00C64457" w:rsidRDefault="00751287">
            <w:pPr>
              <w:ind w:firstLine="0"/>
              <w:rPr>
                <w:b w:val="0"/>
              </w:rPr>
            </w:pPr>
            <w:r>
              <w:rPr>
                <w:b w:val="0"/>
              </w:rPr>
              <w:t>280601109-01 Inspeccionar unidad de transporte de acuerdo con protocolo de cargue.</w:t>
            </w:r>
          </w:p>
          <w:p w14:paraId="0000000C" w14:textId="77777777" w:rsidR="00C64457" w:rsidRDefault="00C64457">
            <w:pPr>
              <w:ind w:firstLine="0"/>
              <w:rPr>
                <w:b w:val="0"/>
              </w:rPr>
            </w:pPr>
          </w:p>
        </w:tc>
      </w:tr>
    </w:tbl>
    <w:p w14:paraId="0000000D" w14:textId="77777777" w:rsidR="00C64457" w:rsidRDefault="00C64457"/>
    <w:p w14:paraId="0000000E" w14:textId="77777777" w:rsidR="00C64457" w:rsidRDefault="00C64457"/>
    <w:tbl>
      <w:tblPr>
        <w:tblStyle w:val="af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C64457" w14:paraId="142B7468" w14:textId="77777777">
        <w:trPr>
          <w:trHeight w:val="340"/>
        </w:trPr>
        <w:tc>
          <w:tcPr>
            <w:tcW w:w="3397" w:type="dxa"/>
            <w:shd w:val="clear" w:color="auto" w:fill="auto"/>
            <w:vAlign w:val="center"/>
          </w:tcPr>
          <w:p w14:paraId="0000000F" w14:textId="77777777" w:rsidR="00C64457" w:rsidRDefault="00751287">
            <w:r>
              <w:t>NÚMERO DEL COMPONENTE FORMATIVO</w:t>
            </w:r>
          </w:p>
        </w:tc>
        <w:tc>
          <w:tcPr>
            <w:tcW w:w="6565" w:type="dxa"/>
            <w:shd w:val="clear" w:color="auto" w:fill="auto"/>
            <w:vAlign w:val="center"/>
          </w:tcPr>
          <w:p w14:paraId="00000010" w14:textId="77777777" w:rsidR="00C64457" w:rsidRDefault="00751287">
            <w:pPr>
              <w:ind w:firstLine="0"/>
              <w:rPr>
                <w:b w:val="0"/>
              </w:rPr>
            </w:pPr>
            <w:r>
              <w:rPr>
                <w:b w:val="0"/>
              </w:rPr>
              <w:t>1.</w:t>
            </w:r>
          </w:p>
        </w:tc>
      </w:tr>
      <w:tr w:rsidR="00C64457" w14:paraId="621D71D3" w14:textId="77777777">
        <w:trPr>
          <w:trHeight w:val="340"/>
        </w:trPr>
        <w:tc>
          <w:tcPr>
            <w:tcW w:w="3397" w:type="dxa"/>
            <w:shd w:val="clear" w:color="auto" w:fill="auto"/>
            <w:vAlign w:val="center"/>
          </w:tcPr>
          <w:p w14:paraId="00000011" w14:textId="77777777" w:rsidR="00C64457" w:rsidRDefault="00751287">
            <w:r>
              <w:t>NOMBRE DEL COMPONENTE FORMATIVO</w:t>
            </w:r>
          </w:p>
        </w:tc>
        <w:tc>
          <w:tcPr>
            <w:tcW w:w="6565" w:type="dxa"/>
            <w:shd w:val="clear" w:color="auto" w:fill="auto"/>
            <w:vAlign w:val="center"/>
          </w:tcPr>
          <w:p w14:paraId="00000012" w14:textId="77777777" w:rsidR="00C64457" w:rsidRDefault="00751287">
            <w:pPr>
              <w:ind w:firstLine="0"/>
              <w:rPr>
                <w:b w:val="0"/>
              </w:rPr>
            </w:pPr>
            <w:r>
              <w:rPr>
                <w:b w:val="0"/>
              </w:rPr>
              <w:t>Logística en el sector transporte.</w:t>
            </w:r>
          </w:p>
        </w:tc>
      </w:tr>
      <w:tr w:rsidR="00C64457" w14:paraId="1EA4A6C3" w14:textId="77777777">
        <w:trPr>
          <w:trHeight w:val="340"/>
        </w:trPr>
        <w:tc>
          <w:tcPr>
            <w:tcW w:w="3397" w:type="dxa"/>
            <w:shd w:val="clear" w:color="auto" w:fill="auto"/>
            <w:vAlign w:val="center"/>
          </w:tcPr>
          <w:p w14:paraId="00000013" w14:textId="77777777" w:rsidR="00C64457" w:rsidRDefault="00751287">
            <w:r>
              <w:t>BREVE DESCRIPCIÓN</w:t>
            </w:r>
          </w:p>
        </w:tc>
        <w:tc>
          <w:tcPr>
            <w:tcW w:w="6565" w:type="dxa"/>
            <w:shd w:val="clear" w:color="auto" w:fill="auto"/>
            <w:vAlign w:val="center"/>
          </w:tcPr>
          <w:p w14:paraId="00000014" w14:textId="77777777" w:rsidR="00C64457" w:rsidRDefault="00751287">
            <w:pPr>
              <w:ind w:firstLine="0"/>
              <w:jc w:val="both"/>
              <w:rPr>
                <w:b w:val="0"/>
              </w:rPr>
            </w:pPr>
            <w:r>
              <w:rPr>
                <w:b w:val="0"/>
              </w:rPr>
              <w:t>En la industria del país el transporte de carga es uno de los pilares fundamentales, la logística permite dinamizar el flujo de productos entre el productor y el consumidor, sin embargo, es muy relevante que el aprendiz reconozca en las  empresas que prest</w:t>
            </w:r>
            <w:r>
              <w:rPr>
                <w:b w:val="0"/>
              </w:rPr>
              <w:t>an el servicio el cómo se deben cumplir con las promesas de valor, de hacer entrega a los clientes, entregas oportunas y con productos en perfectas condiciones, además, de identificar las responsabilidades y obligaciones que adquieren las parte involucrada</w:t>
            </w:r>
            <w:r>
              <w:rPr>
                <w:b w:val="0"/>
              </w:rPr>
              <w:t xml:space="preserve">s al entregar un producto para trasladarlo y al aceptar el producto para ser entregado en un destino definido por el remitente. </w:t>
            </w:r>
          </w:p>
        </w:tc>
      </w:tr>
      <w:tr w:rsidR="00C64457" w14:paraId="2D9E4B07" w14:textId="77777777">
        <w:trPr>
          <w:trHeight w:val="340"/>
        </w:trPr>
        <w:tc>
          <w:tcPr>
            <w:tcW w:w="3397" w:type="dxa"/>
            <w:shd w:val="clear" w:color="auto" w:fill="auto"/>
            <w:vAlign w:val="center"/>
          </w:tcPr>
          <w:p w14:paraId="00000015" w14:textId="77777777" w:rsidR="00C64457" w:rsidRDefault="00751287">
            <w:r>
              <w:t>PALABRAS CLAVE</w:t>
            </w:r>
          </w:p>
        </w:tc>
        <w:tc>
          <w:tcPr>
            <w:tcW w:w="6565" w:type="dxa"/>
            <w:shd w:val="clear" w:color="auto" w:fill="auto"/>
            <w:vAlign w:val="center"/>
          </w:tcPr>
          <w:p w14:paraId="00000016" w14:textId="77777777" w:rsidR="00C64457" w:rsidRDefault="00751287">
            <w:pPr>
              <w:ind w:firstLine="0"/>
              <w:rPr>
                <w:b w:val="0"/>
              </w:rPr>
            </w:pPr>
            <w:r>
              <w:rPr>
                <w:b w:val="0"/>
              </w:rPr>
              <w:t xml:space="preserve">Logística – productos – entregas – clientes – transporte. </w:t>
            </w:r>
          </w:p>
        </w:tc>
      </w:tr>
    </w:tbl>
    <w:p w14:paraId="00000017" w14:textId="77777777" w:rsidR="00C64457" w:rsidRDefault="00C64457"/>
    <w:tbl>
      <w:tblPr>
        <w:tblStyle w:val="af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C64457" w14:paraId="2CB10A42" w14:textId="77777777">
        <w:trPr>
          <w:trHeight w:val="340"/>
        </w:trPr>
        <w:tc>
          <w:tcPr>
            <w:tcW w:w="3397" w:type="dxa"/>
            <w:shd w:val="clear" w:color="auto" w:fill="auto"/>
            <w:vAlign w:val="center"/>
          </w:tcPr>
          <w:p w14:paraId="00000018" w14:textId="77777777" w:rsidR="00C64457" w:rsidRDefault="00751287">
            <w:r>
              <w:t>ÁREA OCUPACIONAL</w:t>
            </w:r>
          </w:p>
        </w:tc>
        <w:tc>
          <w:tcPr>
            <w:tcW w:w="6565" w:type="dxa"/>
            <w:shd w:val="clear" w:color="auto" w:fill="auto"/>
            <w:vAlign w:val="center"/>
          </w:tcPr>
          <w:p w14:paraId="00000019" w14:textId="77777777" w:rsidR="00C64457" w:rsidRDefault="00751287">
            <w:pPr>
              <w:ind w:firstLine="0"/>
              <w:rPr>
                <w:b w:val="0"/>
              </w:rPr>
            </w:pPr>
            <w:r>
              <w:rPr>
                <w:b w:val="0"/>
              </w:rPr>
              <w:t>8 - OPERACIÓN DE EQUIPOS, DEL TRA</w:t>
            </w:r>
            <w:r>
              <w:rPr>
                <w:b w:val="0"/>
              </w:rPr>
              <w:t>NSPORTE Y OFICIOS</w:t>
            </w:r>
          </w:p>
        </w:tc>
      </w:tr>
      <w:tr w:rsidR="00C64457" w14:paraId="1EE36117" w14:textId="77777777">
        <w:trPr>
          <w:trHeight w:val="465"/>
        </w:trPr>
        <w:tc>
          <w:tcPr>
            <w:tcW w:w="3397" w:type="dxa"/>
            <w:shd w:val="clear" w:color="auto" w:fill="auto"/>
            <w:vAlign w:val="center"/>
          </w:tcPr>
          <w:p w14:paraId="0000001A" w14:textId="77777777" w:rsidR="00C64457" w:rsidRDefault="00751287">
            <w:r>
              <w:t>IDIOMA</w:t>
            </w:r>
          </w:p>
        </w:tc>
        <w:tc>
          <w:tcPr>
            <w:tcW w:w="6565" w:type="dxa"/>
            <w:shd w:val="clear" w:color="auto" w:fill="auto"/>
            <w:vAlign w:val="center"/>
          </w:tcPr>
          <w:p w14:paraId="0000001B" w14:textId="77777777" w:rsidR="00C64457" w:rsidRDefault="00751287">
            <w:pPr>
              <w:ind w:firstLine="0"/>
              <w:rPr>
                <w:b w:val="0"/>
              </w:rPr>
            </w:pPr>
            <w:r>
              <w:rPr>
                <w:b w:val="0"/>
              </w:rPr>
              <w:t>Español</w:t>
            </w:r>
          </w:p>
        </w:tc>
      </w:tr>
    </w:tbl>
    <w:p w14:paraId="0000001C" w14:textId="77777777" w:rsidR="00C64457" w:rsidRDefault="00C64457"/>
    <w:p w14:paraId="0000001D" w14:textId="77777777" w:rsidR="00C64457" w:rsidRDefault="00C64457">
      <w:pPr>
        <w:ind w:left="720" w:firstLine="0"/>
      </w:pPr>
    </w:p>
    <w:p w14:paraId="0000001E" w14:textId="77777777" w:rsidR="00C64457" w:rsidRDefault="00751287">
      <w:r>
        <w:t>Tabla de Contenido</w:t>
      </w:r>
    </w:p>
    <w:p w14:paraId="0000001F" w14:textId="77777777" w:rsidR="00C64457" w:rsidRDefault="00C64457">
      <w:pPr>
        <w:pBdr>
          <w:top w:val="nil"/>
          <w:left w:val="nil"/>
          <w:bottom w:val="nil"/>
          <w:right w:val="nil"/>
          <w:between w:val="nil"/>
        </w:pBdr>
        <w:ind w:left="1134" w:firstLine="0"/>
        <w:rPr>
          <w:color w:val="000000"/>
        </w:rPr>
      </w:pPr>
    </w:p>
    <w:p w14:paraId="00000020" w14:textId="77777777" w:rsidR="00C64457" w:rsidRDefault="00751287">
      <w:pPr>
        <w:pBdr>
          <w:top w:val="nil"/>
          <w:left w:val="nil"/>
          <w:bottom w:val="nil"/>
          <w:right w:val="nil"/>
          <w:between w:val="nil"/>
        </w:pBdr>
        <w:ind w:left="1134" w:firstLine="0"/>
        <w:rPr>
          <w:b/>
          <w:color w:val="000000"/>
        </w:rPr>
      </w:pPr>
      <w:r>
        <w:rPr>
          <w:b/>
          <w:color w:val="000000"/>
        </w:rPr>
        <w:t>1.Generalidades sobre logística</w:t>
      </w:r>
    </w:p>
    <w:p w14:paraId="00000021" w14:textId="77777777" w:rsidR="00C64457" w:rsidRDefault="00751287">
      <w:pPr>
        <w:pBdr>
          <w:top w:val="nil"/>
          <w:left w:val="nil"/>
          <w:bottom w:val="nil"/>
          <w:right w:val="nil"/>
          <w:between w:val="nil"/>
        </w:pBdr>
        <w:ind w:left="1134" w:firstLine="0"/>
        <w:rPr>
          <w:color w:val="000000"/>
        </w:rPr>
      </w:pPr>
      <w:r>
        <w:rPr>
          <w:color w:val="000000"/>
        </w:rPr>
        <w:t>1.1.        Logística</w:t>
      </w:r>
    </w:p>
    <w:p w14:paraId="00000022" w14:textId="51FD7EEE" w:rsidR="00C64457" w:rsidRDefault="00751287">
      <w:pPr>
        <w:pBdr>
          <w:top w:val="nil"/>
          <w:left w:val="nil"/>
          <w:bottom w:val="nil"/>
          <w:right w:val="nil"/>
          <w:between w:val="nil"/>
        </w:pBdr>
        <w:ind w:left="1134" w:firstLine="0"/>
        <w:rPr>
          <w:color w:val="000000"/>
        </w:rPr>
      </w:pPr>
      <w:r>
        <w:rPr>
          <w:color w:val="000000"/>
        </w:rPr>
        <w:t xml:space="preserve">1.2.        Mercancías, </w:t>
      </w:r>
      <w:r>
        <w:rPr>
          <w:color w:val="000000"/>
        </w:rPr>
        <w:t>tipos de mercancías, naturaleza y características</w:t>
      </w:r>
    </w:p>
    <w:p w14:paraId="00000023" w14:textId="77777777" w:rsidR="00C64457" w:rsidRDefault="00751287">
      <w:pPr>
        <w:pBdr>
          <w:top w:val="nil"/>
          <w:left w:val="nil"/>
          <w:bottom w:val="nil"/>
          <w:right w:val="nil"/>
          <w:between w:val="nil"/>
        </w:pBdr>
        <w:ind w:left="1134" w:firstLine="0"/>
        <w:rPr>
          <w:color w:val="000000"/>
        </w:rPr>
      </w:pPr>
      <w:r>
        <w:rPr>
          <w:color w:val="000000"/>
        </w:rPr>
        <w:t>1.3.        Medios de transporte, clasificación de vehículos de carga y características</w:t>
      </w:r>
    </w:p>
    <w:p w14:paraId="00000024" w14:textId="77777777" w:rsidR="00C64457" w:rsidRDefault="00751287">
      <w:pPr>
        <w:pBdr>
          <w:top w:val="nil"/>
          <w:left w:val="nil"/>
          <w:bottom w:val="nil"/>
          <w:right w:val="nil"/>
          <w:between w:val="nil"/>
        </w:pBdr>
        <w:ind w:left="1134" w:firstLine="0"/>
        <w:rPr>
          <w:color w:val="000000"/>
        </w:rPr>
      </w:pPr>
      <w:r>
        <w:rPr>
          <w:color w:val="000000"/>
        </w:rPr>
        <w:t>1.4.        Simbología de manejo de carga</w:t>
      </w:r>
    </w:p>
    <w:p w14:paraId="00000025" w14:textId="77777777" w:rsidR="00C64457" w:rsidRDefault="00751287">
      <w:pPr>
        <w:pBdr>
          <w:top w:val="nil"/>
          <w:left w:val="nil"/>
          <w:bottom w:val="nil"/>
          <w:right w:val="nil"/>
          <w:between w:val="nil"/>
        </w:pBdr>
        <w:ind w:left="1134" w:firstLine="0"/>
        <w:rPr>
          <w:color w:val="000000"/>
        </w:rPr>
      </w:pPr>
      <w:r>
        <w:rPr>
          <w:color w:val="000000"/>
        </w:rPr>
        <w:lastRenderedPageBreak/>
        <w:t>1.4.1.     Definición, significado y usos</w:t>
      </w:r>
    </w:p>
    <w:p w14:paraId="00000026" w14:textId="77777777" w:rsidR="00C64457" w:rsidRDefault="00C64457">
      <w:pPr>
        <w:pBdr>
          <w:top w:val="nil"/>
          <w:left w:val="nil"/>
          <w:bottom w:val="nil"/>
          <w:right w:val="nil"/>
          <w:between w:val="nil"/>
        </w:pBdr>
        <w:ind w:left="1134" w:firstLine="0"/>
        <w:rPr>
          <w:color w:val="000000"/>
        </w:rPr>
      </w:pPr>
    </w:p>
    <w:p w14:paraId="00000027" w14:textId="77777777" w:rsidR="00C64457" w:rsidRDefault="00751287">
      <w:pPr>
        <w:pBdr>
          <w:top w:val="nil"/>
          <w:left w:val="nil"/>
          <w:bottom w:val="nil"/>
          <w:right w:val="nil"/>
          <w:between w:val="nil"/>
        </w:pBdr>
        <w:ind w:left="1134" w:firstLine="0"/>
        <w:rPr>
          <w:b/>
          <w:color w:val="000000"/>
        </w:rPr>
      </w:pPr>
      <w:r>
        <w:rPr>
          <w:b/>
          <w:color w:val="000000"/>
        </w:rPr>
        <w:t>2. Norma</w:t>
      </w:r>
      <w:r>
        <w:rPr>
          <w:b/>
          <w:color w:val="000000"/>
        </w:rPr>
        <w:t>tiva de transporte de carga y manipulación de alimentos</w:t>
      </w:r>
    </w:p>
    <w:p w14:paraId="00000028" w14:textId="77777777" w:rsidR="00C64457" w:rsidRDefault="00751287">
      <w:pPr>
        <w:pBdr>
          <w:top w:val="nil"/>
          <w:left w:val="nil"/>
          <w:bottom w:val="nil"/>
          <w:right w:val="nil"/>
          <w:between w:val="nil"/>
        </w:pBdr>
        <w:ind w:left="1134" w:firstLine="0"/>
        <w:rPr>
          <w:color w:val="000000"/>
        </w:rPr>
      </w:pPr>
      <w:r>
        <w:rPr>
          <w:color w:val="000000"/>
        </w:rPr>
        <w:t>2.1. Dimensiones de transporte de carga Artículo 7 Resolución 4100 de 2015</w:t>
      </w:r>
    </w:p>
    <w:p w14:paraId="00000029" w14:textId="77777777" w:rsidR="00C64457" w:rsidRDefault="00751287">
      <w:pPr>
        <w:pBdr>
          <w:top w:val="nil"/>
          <w:left w:val="nil"/>
          <w:bottom w:val="nil"/>
          <w:right w:val="nil"/>
          <w:between w:val="nil"/>
        </w:pBdr>
        <w:ind w:left="1134" w:firstLine="0"/>
        <w:rPr>
          <w:color w:val="000000"/>
        </w:rPr>
      </w:pPr>
      <w:r>
        <w:rPr>
          <w:color w:val="000000"/>
        </w:rPr>
        <w:t>2.1.1. Código del Comercio</w:t>
      </w:r>
    </w:p>
    <w:p w14:paraId="0000002A" w14:textId="77777777" w:rsidR="00C64457" w:rsidRDefault="00751287">
      <w:pPr>
        <w:pBdr>
          <w:top w:val="nil"/>
          <w:left w:val="nil"/>
          <w:bottom w:val="nil"/>
          <w:right w:val="nil"/>
          <w:between w:val="nil"/>
        </w:pBdr>
        <w:ind w:left="1134" w:firstLine="0"/>
        <w:rPr>
          <w:color w:val="000000"/>
        </w:rPr>
      </w:pPr>
      <w:r>
        <w:rPr>
          <w:color w:val="000000"/>
        </w:rPr>
        <w:t>2.1.2. Artículos 981 y 982. Contrato de transporte y Obligaciones del transportador</w:t>
      </w:r>
    </w:p>
    <w:p w14:paraId="0000002B" w14:textId="77777777" w:rsidR="00C64457" w:rsidRDefault="00751287">
      <w:pPr>
        <w:pBdr>
          <w:top w:val="nil"/>
          <w:left w:val="nil"/>
          <w:bottom w:val="nil"/>
          <w:right w:val="nil"/>
          <w:between w:val="nil"/>
        </w:pBdr>
        <w:ind w:left="1134" w:firstLine="0"/>
        <w:rPr>
          <w:color w:val="000000"/>
        </w:rPr>
      </w:pPr>
      <w:r>
        <w:rPr>
          <w:color w:val="000000"/>
        </w:rPr>
        <w:t>2.1.3.  Artícu</w:t>
      </w:r>
      <w:r>
        <w:rPr>
          <w:color w:val="000000"/>
        </w:rPr>
        <w:t>los 1008,1009, 1010; partes, pago de fletes, remitente e información sobre la cosa (envíos)</w:t>
      </w:r>
    </w:p>
    <w:p w14:paraId="0000002C" w14:textId="77777777" w:rsidR="00C64457" w:rsidRDefault="00751287">
      <w:pPr>
        <w:pBdr>
          <w:top w:val="nil"/>
          <w:left w:val="nil"/>
          <w:bottom w:val="nil"/>
          <w:right w:val="nil"/>
          <w:between w:val="nil"/>
        </w:pBdr>
        <w:ind w:left="1134" w:firstLine="0"/>
        <w:rPr>
          <w:color w:val="000000"/>
        </w:rPr>
      </w:pPr>
      <w:r>
        <w:rPr>
          <w:color w:val="000000"/>
        </w:rPr>
        <w:t xml:space="preserve">2.1.4. Artículo 1013. Entrega de mercancías y responsabilidad del transportador </w:t>
      </w:r>
    </w:p>
    <w:p w14:paraId="0000002D" w14:textId="77777777" w:rsidR="00C64457" w:rsidRDefault="00751287">
      <w:pPr>
        <w:pBdr>
          <w:top w:val="nil"/>
          <w:left w:val="nil"/>
          <w:bottom w:val="nil"/>
          <w:right w:val="nil"/>
          <w:between w:val="nil"/>
        </w:pBdr>
        <w:ind w:left="1134" w:firstLine="0"/>
        <w:rPr>
          <w:color w:val="000000"/>
        </w:rPr>
      </w:pPr>
      <w:r>
        <w:rPr>
          <w:color w:val="000000"/>
        </w:rPr>
        <w:t>2.1.5 Artículos 1015, 1017 y 1026. Estado de la mercancía</w:t>
      </w:r>
    </w:p>
    <w:p w14:paraId="0000002E" w14:textId="77777777" w:rsidR="00C64457" w:rsidRDefault="00751287">
      <w:pPr>
        <w:pBdr>
          <w:top w:val="nil"/>
          <w:left w:val="nil"/>
          <w:bottom w:val="nil"/>
          <w:right w:val="nil"/>
          <w:between w:val="nil"/>
        </w:pBdr>
        <w:ind w:left="1134" w:firstLine="0"/>
        <w:rPr>
          <w:color w:val="000000"/>
        </w:rPr>
      </w:pPr>
      <w:r>
        <w:rPr>
          <w:color w:val="000000"/>
        </w:rPr>
        <w:t xml:space="preserve">2.2 Normativa transporte </w:t>
      </w:r>
      <w:r>
        <w:rPr>
          <w:color w:val="000000"/>
        </w:rPr>
        <w:t>de alimentos</w:t>
      </w:r>
    </w:p>
    <w:p w14:paraId="0000002F" w14:textId="77777777" w:rsidR="00C64457" w:rsidRDefault="00751287">
      <w:pPr>
        <w:pBdr>
          <w:top w:val="nil"/>
          <w:left w:val="nil"/>
          <w:bottom w:val="nil"/>
          <w:right w:val="nil"/>
          <w:between w:val="nil"/>
        </w:pBdr>
        <w:ind w:left="1134" w:firstLine="0"/>
        <w:rPr>
          <w:color w:val="000000"/>
        </w:rPr>
      </w:pPr>
      <w:r>
        <w:rPr>
          <w:color w:val="000000"/>
        </w:rPr>
        <w:t xml:space="preserve">2.2.1Contaminación de alimentos </w:t>
      </w:r>
    </w:p>
    <w:p w14:paraId="00000030" w14:textId="77777777" w:rsidR="00C64457" w:rsidRDefault="00751287">
      <w:pPr>
        <w:pBdr>
          <w:top w:val="nil"/>
          <w:left w:val="nil"/>
          <w:bottom w:val="nil"/>
          <w:right w:val="nil"/>
          <w:between w:val="nil"/>
        </w:pBdr>
        <w:ind w:left="1134" w:firstLine="0"/>
        <w:rPr>
          <w:color w:val="000000"/>
        </w:rPr>
      </w:pPr>
      <w:r>
        <w:rPr>
          <w:color w:val="000000"/>
        </w:rPr>
        <w:t>2.2.2 Fuentes y mecanismos de contaminación</w:t>
      </w:r>
    </w:p>
    <w:p w14:paraId="00000031" w14:textId="77777777" w:rsidR="00C64457" w:rsidRDefault="00751287">
      <w:pPr>
        <w:pBdr>
          <w:top w:val="nil"/>
          <w:left w:val="nil"/>
          <w:bottom w:val="nil"/>
          <w:right w:val="nil"/>
          <w:between w:val="nil"/>
        </w:pBdr>
        <w:ind w:left="1134" w:firstLine="0"/>
        <w:rPr>
          <w:color w:val="000000"/>
        </w:rPr>
      </w:pPr>
      <w:r>
        <w:rPr>
          <w:color w:val="000000"/>
        </w:rPr>
        <w:t>2.2.3 Factores que intervienen en la contaminación de alimentos</w:t>
      </w:r>
    </w:p>
    <w:p w14:paraId="00000032" w14:textId="77777777" w:rsidR="00C64457" w:rsidRDefault="00C64457">
      <w:pPr>
        <w:pBdr>
          <w:top w:val="nil"/>
          <w:left w:val="nil"/>
          <w:bottom w:val="nil"/>
          <w:right w:val="nil"/>
          <w:between w:val="nil"/>
        </w:pBdr>
        <w:ind w:left="1134" w:firstLine="0"/>
        <w:rPr>
          <w:color w:val="000000"/>
        </w:rPr>
      </w:pPr>
    </w:p>
    <w:p w14:paraId="00000033" w14:textId="77777777" w:rsidR="00C64457" w:rsidRDefault="00751287">
      <w:pPr>
        <w:pBdr>
          <w:top w:val="nil"/>
          <w:left w:val="nil"/>
          <w:bottom w:val="nil"/>
          <w:right w:val="nil"/>
          <w:between w:val="nil"/>
        </w:pBdr>
        <w:ind w:left="1134" w:firstLine="0"/>
        <w:rPr>
          <w:b/>
          <w:color w:val="000000"/>
        </w:rPr>
      </w:pPr>
      <w:r>
        <w:rPr>
          <w:b/>
          <w:color w:val="000000"/>
        </w:rPr>
        <w:t>3. Estado de mercancías</w:t>
      </w:r>
    </w:p>
    <w:p w14:paraId="00000034" w14:textId="77777777" w:rsidR="00C64457" w:rsidRDefault="00751287">
      <w:pPr>
        <w:pBdr>
          <w:top w:val="nil"/>
          <w:left w:val="nil"/>
          <w:bottom w:val="nil"/>
          <w:right w:val="nil"/>
          <w:between w:val="nil"/>
        </w:pBdr>
        <w:ind w:left="1134" w:firstLine="0"/>
        <w:rPr>
          <w:color w:val="000000"/>
        </w:rPr>
      </w:pPr>
      <w:r>
        <w:rPr>
          <w:color w:val="000000"/>
        </w:rPr>
        <w:t>3.1. Manipulación de mercancías.</w:t>
      </w:r>
    </w:p>
    <w:p w14:paraId="00000035" w14:textId="77777777" w:rsidR="00C64457" w:rsidRDefault="00751287">
      <w:pPr>
        <w:pBdr>
          <w:top w:val="nil"/>
          <w:left w:val="nil"/>
          <w:bottom w:val="nil"/>
          <w:right w:val="nil"/>
          <w:between w:val="nil"/>
        </w:pBdr>
        <w:ind w:left="1134" w:firstLine="0"/>
        <w:rPr>
          <w:color w:val="000000"/>
        </w:rPr>
      </w:pPr>
      <w:r>
        <w:rPr>
          <w:color w:val="000000"/>
        </w:rPr>
        <w:t>3.2. Logística en distribución</w:t>
      </w:r>
    </w:p>
    <w:p w14:paraId="00000036" w14:textId="77777777" w:rsidR="00C64457" w:rsidRDefault="00751287">
      <w:pPr>
        <w:pBdr>
          <w:top w:val="nil"/>
          <w:left w:val="nil"/>
          <w:bottom w:val="nil"/>
          <w:right w:val="nil"/>
          <w:between w:val="nil"/>
        </w:pBdr>
        <w:ind w:left="1134" w:firstLine="0"/>
        <w:rPr>
          <w:color w:val="000000"/>
        </w:rPr>
      </w:pPr>
      <w:r>
        <w:rPr>
          <w:color w:val="000000"/>
        </w:rPr>
        <w:t xml:space="preserve">3.2.1. Operaciones en centro de distribución funciones y objetivos de los centros de distribución </w:t>
      </w:r>
    </w:p>
    <w:p w14:paraId="00000037" w14:textId="77777777" w:rsidR="00C64457" w:rsidRDefault="00751287">
      <w:pPr>
        <w:pBdr>
          <w:top w:val="nil"/>
          <w:left w:val="nil"/>
          <w:bottom w:val="nil"/>
          <w:right w:val="nil"/>
          <w:between w:val="nil"/>
        </w:pBdr>
        <w:ind w:left="1134" w:firstLine="0"/>
        <w:rPr>
          <w:color w:val="000000"/>
        </w:rPr>
      </w:pPr>
      <w:r>
        <w:rPr>
          <w:color w:val="000000"/>
        </w:rPr>
        <w:t>3.2.</w:t>
      </w:r>
      <w:proofErr w:type="gramStart"/>
      <w:r>
        <w:rPr>
          <w:color w:val="000000"/>
        </w:rPr>
        <w:t>2.Tipos</w:t>
      </w:r>
      <w:proofErr w:type="gramEnd"/>
      <w:r>
        <w:rPr>
          <w:color w:val="000000"/>
        </w:rPr>
        <w:t xml:space="preserve"> de almacenamiento y principios de almacenamiento</w:t>
      </w:r>
    </w:p>
    <w:p w14:paraId="00000038" w14:textId="77777777" w:rsidR="00C64457" w:rsidRDefault="00751287">
      <w:pPr>
        <w:pBdr>
          <w:top w:val="nil"/>
          <w:left w:val="nil"/>
          <w:bottom w:val="nil"/>
          <w:right w:val="nil"/>
          <w:between w:val="nil"/>
        </w:pBdr>
        <w:ind w:left="1134" w:firstLine="0"/>
        <w:rPr>
          <w:color w:val="000000"/>
        </w:rPr>
      </w:pPr>
      <w:r>
        <w:rPr>
          <w:color w:val="000000"/>
        </w:rPr>
        <w:t>3.2.</w:t>
      </w:r>
      <w:proofErr w:type="gramStart"/>
      <w:r>
        <w:rPr>
          <w:color w:val="000000"/>
        </w:rPr>
        <w:t>3.Recepción</w:t>
      </w:r>
      <w:proofErr w:type="gramEnd"/>
      <w:r>
        <w:rPr>
          <w:color w:val="000000"/>
        </w:rPr>
        <w:t xml:space="preserve"> de mercancías, cargue, descargue, traslados</w:t>
      </w:r>
    </w:p>
    <w:p w14:paraId="00000039" w14:textId="77777777" w:rsidR="00C64457" w:rsidRDefault="00751287">
      <w:pPr>
        <w:pBdr>
          <w:top w:val="nil"/>
          <w:left w:val="nil"/>
          <w:bottom w:val="nil"/>
          <w:right w:val="nil"/>
          <w:between w:val="nil"/>
        </w:pBdr>
        <w:ind w:left="1134" w:firstLine="0"/>
        <w:rPr>
          <w:color w:val="000000"/>
        </w:rPr>
      </w:pPr>
      <w:r>
        <w:rPr>
          <w:color w:val="000000"/>
        </w:rPr>
        <w:t xml:space="preserve">3.2.4. Almacenamiento y </w:t>
      </w:r>
      <w:proofErr w:type="gramStart"/>
      <w:r>
        <w:rPr>
          <w:color w:val="000000"/>
        </w:rPr>
        <w:t>acomodo,  tipos</w:t>
      </w:r>
      <w:proofErr w:type="gramEnd"/>
      <w:r>
        <w:rPr>
          <w:color w:val="000000"/>
        </w:rPr>
        <w:t xml:space="preserve"> de almacenamiento     </w:t>
      </w:r>
    </w:p>
    <w:sdt>
      <w:sdtPr>
        <w:tag w:val="goog_rdk_2"/>
        <w:id w:val="993922389"/>
      </w:sdtPr>
      <w:sdtEndPr/>
      <w:sdtContent>
        <w:p w14:paraId="0000003A" w14:textId="77777777" w:rsidR="00C64457" w:rsidRDefault="00751287">
          <w:pPr>
            <w:rPr>
              <w:del w:id="1" w:author="silvia.sequeda@outlook.es" w:date="2021-10-19T19:02:00Z"/>
            </w:rPr>
          </w:pPr>
          <w:sdt>
            <w:sdtPr>
              <w:tag w:val="goog_rdk_1"/>
              <w:id w:val="-1178347891"/>
            </w:sdtPr>
            <w:sdtEndPr/>
            <w:sdtContent/>
          </w:sdt>
        </w:p>
      </w:sdtContent>
    </w:sdt>
    <w:sdt>
      <w:sdtPr>
        <w:tag w:val="goog_rdk_4"/>
        <w:id w:val="-1924254307"/>
      </w:sdtPr>
      <w:sdtEndPr/>
      <w:sdtContent>
        <w:p w14:paraId="0000003B" w14:textId="77777777" w:rsidR="00C64457" w:rsidRDefault="00751287">
          <w:pPr>
            <w:rPr>
              <w:del w:id="2" w:author="silvia.sequeda@outlook.es" w:date="2021-10-19T19:02:00Z"/>
            </w:rPr>
          </w:pPr>
          <w:sdt>
            <w:sdtPr>
              <w:tag w:val="goog_rdk_3"/>
              <w:id w:val="-1311013566"/>
            </w:sdtPr>
            <w:sdtEndPr/>
            <w:sdtContent/>
          </w:sdt>
        </w:p>
      </w:sdtContent>
    </w:sdt>
    <w:sdt>
      <w:sdtPr>
        <w:tag w:val="goog_rdk_6"/>
        <w:id w:val="2063289809"/>
      </w:sdtPr>
      <w:sdtEndPr/>
      <w:sdtContent>
        <w:p w14:paraId="0000003C" w14:textId="77777777" w:rsidR="00C64457" w:rsidRDefault="00751287">
          <w:pPr>
            <w:ind w:left="720" w:firstLine="0"/>
            <w:rPr>
              <w:del w:id="3" w:author="silvia.sequeda@outlook.es" w:date="2021-10-19T19:02:00Z"/>
            </w:rPr>
          </w:pPr>
          <w:sdt>
            <w:sdtPr>
              <w:tag w:val="goog_rdk_5"/>
              <w:id w:val="166373310"/>
            </w:sdtPr>
            <w:sdtEndPr/>
            <w:sdtContent/>
          </w:sdt>
        </w:p>
      </w:sdtContent>
    </w:sdt>
    <w:sdt>
      <w:sdtPr>
        <w:tag w:val="goog_rdk_8"/>
        <w:id w:val="-1188366407"/>
      </w:sdtPr>
      <w:sdtEndPr/>
      <w:sdtContent>
        <w:p w14:paraId="0000003D" w14:textId="77777777" w:rsidR="00C64457" w:rsidRDefault="00751287">
          <w:pPr>
            <w:ind w:left="720" w:firstLine="0"/>
            <w:rPr>
              <w:del w:id="4" w:author="silvia.sequeda@outlook.es" w:date="2021-10-19T19:02:00Z"/>
            </w:rPr>
          </w:pPr>
          <w:sdt>
            <w:sdtPr>
              <w:tag w:val="goog_rdk_7"/>
              <w:id w:val="-1933581763"/>
            </w:sdtPr>
            <w:sdtEndPr/>
            <w:sdtContent/>
          </w:sdt>
        </w:p>
      </w:sdtContent>
    </w:sdt>
    <w:p w14:paraId="0000003E" w14:textId="77777777" w:rsidR="00C64457" w:rsidRDefault="00C64457">
      <w:pPr>
        <w:ind w:left="720" w:firstLine="0"/>
      </w:pPr>
    </w:p>
    <w:p w14:paraId="0000003F" w14:textId="77777777" w:rsidR="00C64457" w:rsidRDefault="00751287">
      <w:pPr>
        <w:ind w:left="720" w:firstLine="0"/>
        <w:rPr>
          <w:b/>
        </w:rPr>
      </w:pPr>
      <w:r>
        <w:rPr>
          <w:b/>
        </w:rPr>
        <w:t>Introducción</w:t>
      </w:r>
    </w:p>
    <w:p w14:paraId="00000040" w14:textId="77777777" w:rsidR="00C64457" w:rsidRDefault="00C64457">
      <w:pPr>
        <w:ind w:left="720" w:firstLine="0"/>
        <w:rPr>
          <w:b/>
        </w:rPr>
      </w:pPr>
    </w:p>
    <w:p w14:paraId="00000041" w14:textId="77777777" w:rsidR="00C64457" w:rsidRDefault="00751287">
      <w:pPr>
        <w:ind w:firstLine="0"/>
        <w:jc w:val="both"/>
      </w:pPr>
      <w:r>
        <w:t>La movilización de los diferentes tipos de mercancías, generan procesos para esta llegue en óptima</w:t>
      </w:r>
      <w:r>
        <w:t>s condiciones a sus destinatarios, en este componente se reconocen algunos elementos que deben tenerse presente para que este proceso se lleve de forma adecuada, confiable y responda a las necesidades de sus destinatarios, para comenzar con las temáticas p</w:t>
      </w:r>
      <w:r>
        <w:t>ropuestas en este componente, se debe revisar la siguiente introducció</w:t>
      </w:r>
      <w:sdt>
        <w:sdtPr>
          <w:tag w:val="goog_rdk_9"/>
          <w:id w:val="-340627467"/>
        </w:sdtPr>
        <w:sdtEndPr/>
        <w:sdtContent>
          <w:commentRangeStart w:id="5"/>
        </w:sdtContent>
      </w:sdt>
      <w:r>
        <w:t xml:space="preserve">n. </w:t>
      </w:r>
    </w:p>
    <w:p w14:paraId="00000042" w14:textId="77777777" w:rsidR="00C64457" w:rsidRDefault="00C64457">
      <w:pPr>
        <w:ind w:left="720" w:firstLine="0"/>
        <w:jc w:val="both"/>
      </w:pPr>
    </w:p>
    <w:p w14:paraId="00000043" w14:textId="77777777" w:rsidR="00C64457" w:rsidRDefault="00751287">
      <w:pPr>
        <w:jc w:val="center"/>
      </w:pPr>
      <w:r>
        <w:rPr>
          <w:noProof/>
        </w:rPr>
        <w:drawing>
          <wp:inline distT="0" distB="0" distL="0" distR="0" wp14:anchorId="04FB480E" wp14:editId="37080186">
            <wp:extent cx="4298723" cy="546551"/>
            <wp:effectExtent l="0" t="0" r="0" b="0"/>
            <wp:docPr id="367"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8"/>
                    <a:srcRect/>
                    <a:stretch>
                      <a:fillRect/>
                    </a:stretch>
                  </pic:blipFill>
                  <pic:spPr>
                    <a:xfrm>
                      <a:off x="0" y="0"/>
                      <a:ext cx="4298723" cy="546551"/>
                    </a:xfrm>
                    <a:prstGeom prst="rect">
                      <a:avLst/>
                    </a:prstGeom>
                    <a:ln/>
                  </pic:spPr>
                </pic:pic>
              </a:graphicData>
            </a:graphic>
          </wp:inline>
        </w:drawing>
      </w:r>
      <w:commentRangeEnd w:id="5"/>
      <w:r>
        <w:commentReference w:id="5"/>
      </w:r>
    </w:p>
    <w:p w14:paraId="00000044" w14:textId="77777777" w:rsidR="00C64457" w:rsidRDefault="00C64457"/>
    <w:p w14:paraId="00000045" w14:textId="77777777" w:rsidR="00C64457" w:rsidRDefault="00751287">
      <w:pPr>
        <w:ind w:firstLine="0"/>
      </w:pPr>
      <w:r>
        <w:t xml:space="preserve">Ahora, se puede avanzar con el desarrollo de las temáticas propuestas. </w:t>
      </w:r>
    </w:p>
    <w:p w14:paraId="00000046" w14:textId="77777777" w:rsidR="00C64457" w:rsidRDefault="00C64457"/>
    <w:p w14:paraId="00000047" w14:textId="77777777" w:rsidR="00C64457" w:rsidRDefault="00751287">
      <w:pPr>
        <w:numPr>
          <w:ilvl w:val="0"/>
          <w:numId w:val="1"/>
        </w:numPr>
        <w:pBdr>
          <w:top w:val="nil"/>
          <w:left w:val="nil"/>
          <w:bottom w:val="nil"/>
          <w:right w:val="nil"/>
          <w:between w:val="nil"/>
        </w:pBdr>
      </w:pPr>
      <w:r>
        <w:rPr>
          <w:b/>
          <w:color w:val="000000"/>
        </w:rPr>
        <w:t>Generalidades sobre logística</w:t>
      </w:r>
    </w:p>
    <w:p w14:paraId="00000048" w14:textId="77777777" w:rsidR="00C64457" w:rsidRDefault="00751287">
      <w:pPr>
        <w:pBdr>
          <w:top w:val="nil"/>
          <w:left w:val="nil"/>
          <w:bottom w:val="nil"/>
          <w:right w:val="nil"/>
          <w:between w:val="nil"/>
        </w:pBdr>
        <w:ind w:firstLine="0"/>
      </w:pPr>
      <w:r>
        <w:t xml:space="preserve">Para reconocer los procedimientos que llevan a cabo en las operaciones realizadas para el transporte de mercancías, se hace necesario precisar los siguientes conceptos, ver figura 1. </w:t>
      </w:r>
    </w:p>
    <w:sdt>
      <w:sdtPr>
        <w:tag w:val="goog_rdk_12"/>
        <w:id w:val="945350426"/>
      </w:sdtPr>
      <w:sdtEndPr/>
      <w:sdtContent>
        <w:p w14:paraId="00000049" w14:textId="77777777" w:rsidR="00C64457" w:rsidRDefault="00751287">
          <w:pPr>
            <w:pBdr>
              <w:top w:val="nil"/>
              <w:left w:val="nil"/>
              <w:bottom w:val="nil"/>
              <w:right w:val="nil"/>
              <w:between w:val="nil"/>
            </w:pBdr>
            <w:ind w:left="3261" w:firstLine="0"/>
            <w:rPr>
              <w:ins w:id="6" w:author="silvia.sequeda@outlook.es" w:date="2021-10-19T19:02:00Z"/>
              <w:b/>
              <w:color w:val="000000"/>
            </w:rPr>
          </w:pPr>
          <w:sdt>
            <w:sdtPr>
              <w:tag w:val="goog_rdk_11"/>
              <w:id w:val="1839723214"/>
            </w:sdtPr>
            <w:sdtEndPr/>
            <w:sdtContent/>
          </w:sdt>
        </w:p>
      </w:sdtContent>
    </w:sdt>
    <w:sdt>
      <w:sdtPr>
        <w:tag w:val="goog_rdk_14"/>
        <w:id w:val="774986779"/>
      </w:sdtPr>
      <w:sdtEndPr/>
      <w:sdtContent>
        <w:p w14:paraId="0000004A" w14:textId="77777777" w:rsidR="00C64457" w:rsidRDefault="00751287">
          <w:pPr>
            <w:pBdr>
              <w:top w:val="nil"/>
              <w:left w:val="nil"/>
              <w:bottom w:val="nil"/>
              <w:right w:val="nil"/>
              <w:between w:val="nil"/>
            </w:pBdr>
            <w:ind w:left="3261" w:firstLine="0"/>
            <w:rPr>
              <w:ins w:id="7" w:author="silvia.sequeda@outlook.es" w:date="2021-10-19T19:02:00Z"/>
              <w:b/>
              <w:color w:val="000000"/>
            </w:rPr>
          </w:pPr>
          <w:sdt>
            <w:sdtPr>
              <w:tag w:val="goog_rdk_13"/>
              <w:id w:val="851919106"/>
            </w:sdtPr>
            <w:sdtEndPr/>
            <w:sdtContent/>
          </w:sdt>
        </w:p>
      </w:sdtContent>
    </w:sdt>
    <w:sdt>
      <w:sdtPr>
        <w:tag w:val="goog_rdk_16"/>
        <w:id w:val="144324585"/>
      </w:sdtPr>
      <w:sdtEndPr/>
      <w:sdtContent>
        <w:p w14:paraId="0000004B" w14:textId="77777777" w:rsidR="00C64457" w:rsidRDefault="00751287">
          <w:pPr>
            <w:pBdr>
              <w:top w:val="nil"/>
              <w:left w:val="nil"/>
              <w:bottom w:val="nil"/>
              <w:right w:val="nil"/>
              <w:between w:val="nil"/>
            </w:pBdr>
            <w:ind w:left="3261" w:firstLine="0"/>
            <w:rPr>
              <w:ins w:id="8" w:author="silvia.sequeda@outlook.es" w:date="2021-10-19T19:02:00Z"/>
              <w:b/>
              <w:color w:val="000000"/>
            </w:rPr>
          </w:pPr>
          <w:sdt>
            <w:sdtPr>
              <w:tag w:val="goog_rdk_15"/>
              <w:id w:val="-796761106"/>
            </w:sdtPr>
            <w:sdtEndPr/>
            <w:sdtContent/>
          </w:sdt>
        </w:p>
      </w:sdtContent>
    </w:sdt>
    <w:sdt>
      <w:sdtPr>
        <w:tag w:val="goog_rdk_18"/>
        <w:id w:val="1049115420"/>
      </w:sdtPr>
      <w:sdtEndPr/>
      <w:sdtContent>
        <w:p w14:paraId="0000004C" w14:textId="77777777" w:rsidR="00C64457" w:rsidRDefault="00751287">
          <w:pPr>
            <w:pBdr>
              <w:top w:val="nil"/>
              <w:left w:val="nil"/>
              <w:bottom w:val="nil"/>
              <w:right w:val="nil"/>
              <w:between w:val="nil"/>
            </w:pBdr>
            <w:ind w:left="3261" w:firstLine="0"/>
            <w:rPr>
              <w:ins w:id="9" w:author="silvia.sequeda@outlook.es" w:date="2021-10-19T19:02:00Z"/>
              <w:b/>
              <w:color w:val="000000"/>
            </w:rPr>
          </w:pPr>
          <w:sdt>
            <w:sdtPr>
              <w:tag w:val="goog_rdk_17"/>
              <w:id w:val="1151953464"/>
            </w:sdtPr>
            <w:sdtEndPr/>
            <w:sdtContent/>
          </w:sdt>
        </w:p>
      </w:sdtContent>
    </w:sdt>
    <w:sdt>
      <w:sdtPr>
        <w:tag w:val="goog_rdk_20"/>
        <w:id w:val="-1666079311"/>
      </w:sdtPr>
      <w:sdtEndPr/>
      <w:sdtContent>
        <w:p w14:paraId="0000004D" w14:textId="77777777" w:rsidR="00C64457" w:rsidRDefault="00751287">
          <w:pPr>
            <w:pBdr>
              <w:top w:val="nil"/>
              <w:left w:val="nil"/>
              <w:bottom w:val="nil"/>
              <w:right w:val="nil"/>
              <w:between w:val="nil"/>
            </w:pBdr>
            <w:ind w:left="3261" w:firstLine="0"/>
            <w:rPr>
              <w:ins w:id="10" w:author="silvia.sequeda@outlook.es" w:date="2021-10-19T19:02:00Z"/>
              <w:b/>
              <w:color w:val="000000"/>
            </w:rPr>
          </w:pPr>
          <w:sdt>
            <w:sdtPr>
              <w:tag w:val="goog_rdk_19"/>
              <w:id w:val="30308957"/>
            </w:sdtPr>
            <w:sdtEndPr/>
            <w:sdtContent/>
          </w:sdt>
        </w:p>
      </w:sdtContent>
    </w:sdt>
    <w:sdt>
      <w:sdtPr>
        <w:tag w:val="goog_rdk_22"/>
        <w:id w:val="487219856"/>
      </w:sdtPr>
      <w:sdtEndPr/>
      <w:sdtContent>
        <w:p w14:paraId="0000004E" w14:textId="77777777" w:rsidR="00C64457" w:rsidRDefault="00751287">
          <w:pPr>
            <w:pBdr>
              <w:top w:val="nil"/>
              <w:left w:val="nil"/>
              <w:bottom w:val="nil"/>
              <w:right w:val="nil"/>
              <w:between w:val="nil"/>
            </w:pBdr>
            <w:ind w:left="3261" w:firstLine="0"/>
            <w:rPr>
              <w:ins w:id="11" w:author="silvia.sequeda@outlook.es" w:date="2021-10-19T19:02:00Z"/>
              <w:b/>
              <w:color w:val="000000"/>
            </w:rPr>
          </w:pPr>
          <w:sdt>
            <w:sdtPr>
              <w:tag w:val="goog_rdk_21"/>
              <w:id w:val="-433365453"/>
            </w:sdtPr>
            <w:sdtEndPr/>
            <w:sdtContent/>
          </w:sdt>
        </w:p>
      </w:sdtContent>
    </w:sdt>
    <w:sdt>
      <w:sdtPr>
        <w:tag w:val="goog_rdk_24"/>
        <w:id w:val="1108006688"/>
      </w:sdtPr>
      <w:sdtEndPr/>
      <w:sdtContent>
        <w:p w14:paraId="0000004F" w14:textId="77777777" w:rsidR="00C64457" w:rsidRDefault="00751287">
          <w:pPr>
            <w:pBdr>
              <w:top w:val="nil"/>
              <w:left w:val="nil"/>
              <w:bottom w:val="nil"/>
              <w:right w:val="nil"/>
              <w:between w:val="nil"/>
            </w:pBdr>
            <w:ind w:left="3261" w:firstLine="0"/>
            <w:rPr>
              <w:ins w:id="12" w:author="silvia.sequeda@outlook.es" w:date="2021-10-19T19:02:00Z"/>
              <w:b/>
              <w:color w:val="000000"/>
            </w:rPr>
          </w:pPr>
          <w:sdt>
            <w:sdtPr>
              <w:tag w:val="goog_rdk_23"/>
              <w:id w:val="1974171804"/>
            </w:sdtPr>
            <w:sdtEndPr/>
            <w:sdtContent/>
          </w:sdt>
        </w:p>
      </w:sdtContent>
    </w:sdt>
    <w:p w14:paraId="00000050" w14:textId="77777777" w:rsidR="00C64457" w:rsidRDefault="00C64457">
      <w:pPr>
        <w:pBdr>
          <w:top w:val="nil"/>
          <w:left w:val="nil"/>
          <w:bottom w:val="nil"/>
          <w:right w:val="nil"/>
          <w:between w:val="nil"/>
        </w:pBdr>
        <w:ind w:left="2694" w:firstLine="0"/>
        <w:rPr>
          <w:b/>
          <w:color w:val="000000"/>
        </w:rPr>
      </w:pPr>
    </w:p>
    <w:p w14:paraId="00000051" w14:textId="77777777" w:rsidR="00C64457" w:rsidRDefault="00751287">
      <w:pPr>
        <w:pBdr>
          <w:top w:val="nil"/>
          <w:left w:val="nil"/>
          <w:bottom w:val="nil"/>
          <w:right w:val="nil"/>
          <w:between w:val="nil"/>
        </w:pBdr>
        <w:ind w:left="2694" w:firstLine="0"/>
        <w:rPr>
          <w:b/>
          <w:color w:val="000000"/>
        </w:rPr>
      </w:pPr>
      <w:r>
        <w:rPr>
          <w:b/>
          <w:color w:val="000000"/>
        </w:rPr>
        <w:t>Figura 1</w:t>
      </w:r>
    </w:p>
    <w:p w14:paraId="00000052" w14:textId="77777777" w:rsidR="00C64457" w:rsidRDefault="00751287">
      <w:pPr>
        <w:pBdr>
          <w:top w:val="nil"/>
          <w:left w:val="nil"/>
          <w:bottom w:val="nil"/>
          <w:right w:val="nil"/>
          <w:between w:val="nil"/>
        </w:pBdr>
        <w:ind w:left="2694" w:firstLine="0"/>
        <w:rPr>
          <w:i/>
          <w:color w:val="000000"/>
        </w:rPr>
      </w:pPr>
      <w:r>
        <w:rPr>
          <w:i/>
          <w:color w:val="000000"/>
        </w:rPr>
        <w:t>Imágenes de medios de transporte</w:t>
      </w:r>
    </w:p>
    <w:p w14:paraId="00000053" w14:textId="77777777" w:rsidR="00C64457" w:rsidRDefault="00751287">
      <w:pPr>
        <w:pBdr>
          <w:top w:val="nil"/>
          <w:left w:val="nil"/>
          <w:bottom w:val="nil"/>
          <w:right w:val="nil"/>
          <w:between w:val="nil"/>
        </w:pBdr>
        <w:ind w:left="1080" w:firstLine="0"/>
        <w:rPr>
          <w:color w:val="000000"/>
        </w:rPr>
      </w:pPr>
      <w:r>
        <w:rPr>
          <w:noProof/>
        </w:rPr>
        <mc:AlternateContent>
          <mc:Choice Requires="wps">
            <w:drawing>
              <wp:anchor distT="0" distB="0" distL="114300" distR="114300" simplePos="0" relativeHeight="251658240" behindDoc="0" locked="0" layoutInCell="1" hidden="0" allowOverlap="1" wp14:anchorId="492F539C" wp14:editId="37A77106">
                <wp:simplePos x="0" y="0"/>
                <wp:positionH relativeFrom="column">
                  <wp:posOffset>5041900</wp:posOffset>
                </wp:positionH>
                <wp:positionV relativeFrom="paragraph">
                  <wp:posOffset>50800</wp:posOffset>
                </wp:positionV>
                <wp:extent cx="1679575" cy="1463675"/>
                <wp:effectExtent l="0" t="0" r="0" b="0"/>
                <wp:wrapNone/>
                <wp:docPr id="322" name="Bocadillo: rectángulo 322"/>
                <wp:cNvGraphicFramePr/>
                <a:graphic xmlns:a="http://schemas.openxmlformats.org/drawingml/2006/main">
                  <a:graphicData uri="http://schemas.microsoft.com/office/word/2010/wordprocessingShape">
                    <wps:wsp>
                      <wps:cNvSpPr/>
                      <wps:spPr>
                        <a:xfrm>
                          <a:off x="4510975" y="3052925"/>
                          <a:ext cx="1670050" cy="1454150"/>
                        </a:xfrm>
                        <a:prstGeom prst="wedgeRectCallout">
                          <a:avLst>
                            <a:gd name="adj1" fmla="val -20833"/>
                            <a:gd name="adj2" fmla="val 62500"/>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14:paraId="7CF6DEDF" w14:textId="77777777" w:rsidR="00C64457" w:rsidRDefault="00751287">
                            <w:pPr>
                              <w:spacing w:line="275" w:lineRule="auto"/>
                              <w:ind w:firstLine="0"/>
                              <w:textDirection w:val="btLr"/>
                            </w:pPr>
                            <w:r>
                              <w:rPr>
                                <w:b/>
                                <w:color w:val="000000"/>
                                <w:sz w:val="16"/>
                              </w:rPr>
                              <w:t>Mercancías, tipos de mercancías, naturaleza y características:</w:t>
                            </w:r>
                            <w:r>
                              <w:rPr>
                                <w:color w:val="000000"/>
                                <w:sz w:val="16"/>
                              </w:rPr>
                              <w:t xml:space="preserve"> se define como mercancía cualquier objeto sujeto de transacción económica en un mercado, tiene como característica que está dirigido a satisfacer necesidades</w:t>
                            </w:r>
                            <w:r>
                              <w:rPr>
                                <w:color w:val="000000"/>
                                <w:sz w:val="16"/>
                              </w:rPr>
                              <w:t>.</w:t>
                            </w:r>
                          </w:p>
                        </w:txbxContent>
                      </wps:txbx>
                      <wps:bodyPr spcFirstLastPara="1" wrap="square" lIns="91425" tIns="45700" rIns="91425" bIns="45700" anchor="ctr" anchorCtr="0">
                        <a:noAutofit/>
                      </wps:bodyPr>
                    </wps:wsp>
                  </a:graphicData>
                </a:graphic>
              </wp:anchor>
            </w:drawing>
          </mc:Choice>
          <mc:Fallback>
            <w:pict>
              <v:shapetype w14:anchorId="492F539C"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Bocadillo: rectángulo 322" o:spid="_x0000_s1026" type="#_x0000_t61" style="position:absolute;left:0;text-align:left;margin-left:397pt;margin-top:4pt;width:132.25pt;height:115.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" adj="6300,24300" fillcolor="#ffbb82" strokecolor="#f5913f">
                <v:fill color2="#ffebd9" angle="180" colors="0 #ffbb82;22938f #ffcfa8;1 #ffebd9" focus="100%" type="gradient">
                  <o:fill v:ext="view" type="gradientUnscaled"/>
                </v:fill>
                <v:stroke startarrowwidth="narrow" startarrowlength="short" endarrowwidth="narrow" endarrowlength="short" joinstyle="round"/>
                <v:textbox inset="2.53958mm,1.2694mm,2.53958mm,1.2694mm">
                  <w:txbxContent>
                    <w:p w14:paraId="7CF6DEDF" w14:textId="77777777" w:rsidR="00C64457" w:rsidRDefault="00751287">
                      <w:pPr>
                        <w:spacing w:line="275" w:lineRule="auto"/>
                        <w:ind w:firstLine="0"/>
                        <w:textDirection w:val="btLr"/>
                      </w:pPr>
                      <w:r>
                        <w:rPr>
                          <w:b/>
                          <w:color w:val="000000"/>
                          <w:sz w:val="16"/>
                        </w:rPr>
                        <w:t>Mercancías, tipos de mercancías, naturaleza y características:</w:t>
                      </w:r>
                      <w:r>
                        <w:rPr>
                          <w:color w:val="000000"/>
                          <w:sz w:val="16"/>
                        </w:rPr>
                        <w:t xml:space="preserve"> se define como mercancía cualquier objeto sujeto de transacción económica en un mercado, tiene como característica que está dirigido a satisfacer necesidades</w:t>
                      </w:r>
                      <w:r>
                        <w:rPr>
                          <w:color w:val="000000"/>
                          <w:sz w:val="16"/>
                        </w:rPr>
                        <w:t>.</w:t>
                      </w:r>
                    </w:p>
                  </w:txbxContent>
                </v:textbox>
              </v:shape>
            </w:pict>
          </mc:Fallback>
        </mc:AlternateContent>
      </w:r>
    </w:p>
    <w:p w14:paraId="00000054" w14:textId="77777777" w:rsidR="00C64457" w:rsidRDefault="00751287">
      <w:pPr>
        <w:pBdr>
          <w:top w:val="nil"/>
          <w:left w:val="nil"/>
          <w:bottom w:val="nil"/>
          <w:right w:val="nil"/>
          <w:between w:val="nil"/>
        </w:pBdr>
        <w:ind w:left="1080" w:firstLine="0"/>
        <w:jc w:val="center"/>
        <w:rPr>
          <w:color w:val="000000"/>
        </w:rPr>
      </w:pPr>
      <w:sdt>
        <w:sdtPr>
          <w:tag w:val="goog_rdk_25"/>
          <w:id w:val="1268892224"/>
        </w:sdtPr>
        <w:sdtEndPr/>
        <w:sdtContent>
          <w:commentRangeStart w:id="13"/>
        </w:sdtContent>
      </w:sdt>
      <w:r>
        <w:rPr>
          <w:noProof/>
          <w:color w:val="000000"/>
        </w:rPr>
        <w:drawing>
          <wp:inline distT="0" distB="0" distL="0" distR="0" wp14:anchorId="2DA7B57E" wp14:editId="15EA7319">
            <wp:extent cx="3256888" cy="2395478"/>
            <wp:effectExtent l="0" t="0" r="0" b="0"/>
            <wp:docPr id="369" name="image42.jpg" descr="Los camiones de avión vuelan hacia el destino con los más brillantes Foto Premium "/>
            <wp:cNvGraphicFramePr/>
            <a:graphic xmlns:a="http://schemas.openxmlformats.org/drawingml/2006/main">
              <a:graphicData uri="http://schemas.openxmlformats.org/drawingml/2006/picture">
                <pic:pic xmlns:pic="http://schemas.openxmlformats.org/drawingml/2006/picture">
                  <pic:nvPicPr>
                    <pic:cNvPr id="0" name="image42.jpg" descr="Los camiones de avión vuelan hacia el destino con los más brillantes Foto Premium "/>
                    <pic:cNvPicPr preferRelativeResize="0"/>
                  </pic:nvPicPr>
                  <pic:blipFill>
                    <a:blip r:embed="rId13"/>
                    <a:srcRect l="31075"/>
                    <a:stretch>
                      <a:fillRect/>
                    </a:stretch>
                  </pic:blipFill>
                  <pic:spPr>
                    <a:xfrm>
                      <a:off x="0" y="0"/>
                      <a:ext cx="3256888" cy="2395478"/>
                    </a:xfrm>
                    <a:prstGeom prst="rect">
                      <a:avLst/>
                    </a:prstGeom>
                    <a:ln/>
                  </pic:spPr>
                </pic:pic>
              </a:graphicData>
            </a:graphic>
          </wp:inline>
        </w:drawing>
      </w:r>
      <w:commentRangeEnd w:id="13"/>
      <w:r>
        <w:commentReference w:id="13"/>
      </w:r>
      <w:r>
        <w:rPr>
          <w:noProof/>
        </w:rPr>
        <mc:AlternateContent>
          <mc:Choice Requires="wpg">
            <w:drawing>
              <wp:anchor distT="0" distB="0" distL="114300" distR="114300" simplePos="0" relativeHeight="251659264" behindDoc="0" locked="0" layoutInCell="1" hidden="0" allowOverlap="1" wp14:anchorId="5E4E5521" wp14:editId="7E24C507">
                <wp:simplePos x="0" y="0"/>
                <wp:positionH relativeFrom="column">
                  <wp:posOffset>1371600</wp:posOffset>
                </wp:positionH>
                <wp:positionV relativeFrom="paragraph">
                  <wp:posOffset>1460500</wp:posOffset>
                </wp:positionV>
                <wp:extent cx="723900" cy="749935"/>
                <wp:effectExtent l="0" t="0" r="0" b="0"/>
                <wp:wrapNone/>
                <wp:docPr id="337" name="Conector recto de flecha 337"/>
                <wp:cNvGraphicFramePr/>
                <a:graphic xmlns:a="http://schemas.openxmlformats.org/drawingml/2006/main">
                  <a:graphicData uri="http://schemas.microsoft.com/office/word/2010/wordprocessingShape">
                    <wps:wsp>
                      <wps:cNvCnPr/>
                      <wps:spPr>
                        <a:xfrm rot="10800000">
                          <a:off x="4996750" y="3417733"/>
                          <a:ext cx="698500" cy="724535"/>
                        </a:xfrm>
                        <a:prstGeom prst="straightConnector1">
                          <a:avLst/>
                        </a:prstGeom>
                        <a:noFill/>
                        <a:ln w="25400" cap="flat" cmpd="sng">
                          <a:solidFill>
                            <a:schemeClr val="accent1"/>
                          </a:solidFill>
                          <a:prstDash val="solid"/>
                          <a:round/>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1371600</wp:posOffset>
                </wp:positionH>
                <wp:positionV relativeFrom="paragraph">
                  <wp:posOffset>1460500</wp:posOffset>
                </wp:positionV>
                <wp:extent cx="723900" cy="749935"/>
                <wp:effectExtent b="0" l="0" r="0" t="0"/>
                <wp:wrapNone/>
                <wp:docPr id="337" name="image28.png"/>
                <a:graphic>
                  <a:graphicData uri="http://schemas.openxmlformats.org/drawingml/2006/picture">
                    <pic:pic>
                      <pic:nvPicPr>
                        <pic:cNvPr id="0" name="image28.png"/>
                        <pic:cNvPicPr preferRelativeResize="0"/>
                      </pic:nvPicPr>
                      <pic:blipFill>
                        <a:blip r:embed="rId14"/>
                        <a:srcRect/>
                        <a:stretch>
                          <a:fillRect/>
                        </a:stretch>
                      </pic:blipFill>
                      <pic:spPr>
                        <a:xfrm>
                          <a:off x="0" y="0"/>
                          <a:ext cx="723900" cy="749935"/>
                        </a:xfrm>
                        <a:prstGeom prst="rect"/>
                        <a:ln/>
                      </pic:spPr>
                    </pic:pic>
                  </a:graphicData>
                </a:graphic>
              </wp:anchor>
            </w:drawing>
          </mc:Fallback>
        </mc:AlternateContent>
      </w:r>
      <w:r>
        <w:rPr>
          <w:noProof/>
        </w:rPr>
        <mc:AlternateContent>
          <mc:Choice Requires="wps">
            <w:drawing>
              <wp:anchor distT="0" distB="0" distL="114300" distR="114300" simplePos="0" relativeHeight="251660288" behindDoc="0" locked="0" layoutInCell="1" hidden="0" allowOverlap="1" wp14:anchorId="63A788EA" wp14:editId="2D3C5E16">
                <wp:simplePos x="0" y="0"/>
                <wp:positionH relativeFrom="column">
                  <wp:posOffset>-507999</wp:posOffset>
                </wp:positionH>
                <wp:positionV relativeFrom="paragraph">
                  <wp:posOffset>317500</wp:posOffset>
                </wp:positionV>
                <wp:extent cx="2041525" cy="1057275"/>
                <wp:effectExtent l="0" t="0" r="0" b="0"/>
                <wp:wrapNone/>
                <wp:docPr id="321" name="Bocadillo: rectángulo 321"/>
                <wp:cNvGraphicFramePr/>
                <a:graphic xmlns:a="http://schemas.openxmlformats.org/drawingml/2006/main">
                  <a:graphicData uri="http://schemas.microsoft.com/office/word/2010/wordprocessingShape">
                    <wps:wsp>
                      <wps:cNvSpPr/>
                      <wps:spPr>
                        <a:xfrm>
                          <a:off x="4330000" y="3256125"/>
                          <a:ext cx="2032000" cy="1047750"/>
                        </a:xfrm>
                        <a:prstGeom prst="wedgeRectCallout">
                          <a:avLst>
                            <a:gd name="adj1" fmla="val -20833"/>
                            <a:gd name="adj2" fmla="val 62500"/>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0C904BE4" w14:textId="77777777" w:rsidR="00C64457" w:rsidRDefault="00751287">
                            <w:pPr>
                              <w:spacing w:line="275" w:lineRule="auto"/>
                              <w:ind w:firstLine="0"/>
                              <w:textDirection w:val="btLr"/>
                            </w:pPr>
                            <w:r>
                              <w:rPr>
                                <w:b/>
                                <w:color w:val="000000"/>
                                <w:sz w:val="16"/>
                              </w:rPr>
                              <w:t>Logística:</w:t>
                            </w:r>
                            <w:r>
                              <w:rPr>
                                <w:color w:val="000000"/>
                                <w:sz w:val="16"/>
                              </w:rPr>
                              <w:t xml:space="preserve">  conjunto de procesos relacionados con el envío y transporte de productos desde un lugar de almacenamiento o recepción hasta ser entregado en óptimas condiciones y a tiempo al cliente final.</w:t>
                            </w:r>
                          </w:p>
                        </w:txbxContent>
                      </wps:txbx>
                      <wps:bodyPr spcFirstLastPara="1" wrap="square" lIns="91425" tIns="45700" rIns="91425" bIns="45700" anchor="ctr" anchorCtr="0">
                        <a:noAutofit/>
                      </wps:bodyPr>
                    </wps:wsp>
                  </a:graphicData>
                </a:graphic>
              </wp:anchor>
            </w:drawing>
          </mc:Choice>
          <mc:Fallback>
            <w:pict>
              <v:shape w14:anchorId="63A788EA" id="Bocadillo: rectángulo 321" o:spid="_x0000_s1027" type="#_x0000_t61" style="position:absolute;left:0;text-align:left;margin-left:-40pt;margin-top:25pt;width:160.75pt;height:8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" adj="6300,24300" fillcolor="#3e7fcd" strokecolor="#4a7dba">
                <v:fill color2="#96c0ff" angle="180" focus="100%" type="gradient">
                  <o:fill v:ext="view" type="gradientUnscaled"/>
                </v:fill>
                <v:stroke startarrowwidth="narrow" startarrowlength="short" endarrowwidth="narrow" endarrowlength="short" joinstyle="round"/>
                <v:textbox inset="2.53958mm,1.2694mm,2.53958mm,1.2694mm">
                  <w:txbxContent>
                    <w:p w14:paraId="0C904BE4" w14:textId="77777777" w:rsidR="00C64457" w:rsidRDefault="00751287">
                      <w:pPr>
                        <w:spacing w:line="275" w:lineRule="auto"/>
                        <w:ind w:firstLine="0"/>
                        <w:textDirection w:val="btLr"/>
                      </w:pPr>
                      <w:r>
                        <w:rPr>
                          <w:b/>
                          <w:color w:val="000000"/>
                          <w:sz w:val="16"/>
                        </w:rPr>
                        <w:t>Logística:</w:t>
                      </w:r>
                      <w:r>
                        <w:rPr>
                          <w:color w:val="000000"/>
                          <w:sz w:val="16"/>
                        </w:rPr>
                        <w:t xml:space="preserve">  conjunto de procesos relacionados con el envío y transporte de productos desde un lugar de almacenamiento o recepción hasta ser entregado en óptimas condiciones y a tiempo al cliente final.</w:t>
                      </w:r>
                    </w:p>
                  </w:txbxContent>
                </v:textbox>
              </v:shape>
            </w:pict>
          </mc:Fallback>
        </mc:AlternateContent>
      </w:r>
      <w:r>
        <w:rPr>
          <w:noProof/>
        </w:rPr>
        <mc:AlternateContent>
          <mc:Choice Requires="wpg">
            <w:drawing>
              <wp:anchor distT="0" distB="0" distL="114300" distR="114300" simplePos="0" relativeHeight="251661312" behindDoc="0" locked="0" layoutInCell="1" hidden="0" allowOverlap="1" wp14:anchorId="7FF24D1A" wp14:editId="0D84D9DB">
                <wp:simplePos x="0" y="0"/>
                <wp:positionH relativeFrom="column">
                  <wp:posOffset>4711700</wp:posOffset>
                </wp:positionH>
                <wp:positionV relativeFrom="paragraph">
                  <wp:posOffset>1016000</wp:posOffset>
                </wp:positionV>
                <wp:extent cx="292100" cy="514985"/>
                <wp:effectExtent l="0" t="0" r="0" b="0"/>
                <wp:wrapNone/>
                <wp:docPr id="342" name="Conector recto de flecha 342"/>
                <wp:cNvGraphicFramePr/>
                <a:graphic xmlns:a="http://schemas.openxmlformats.org/drawingml/2006/main">
                  <a:graphicData uri="http://schemas.microsoft.com/office/word/2010/wordprocessingShape">
                    <wps:wsp>
                      <wps:cNvCnPr/>
                      <wps:spPr>
                        <a:xfrm rot="10800000" flipH="1">
                          <a:off x="5212650" y="3535208"/>
                          <a:ext cx="266700" cy="489585"/>
                        </a:xfrm>
                        <a:prstGeom prst="straightConnector1">
                          <a:avLst/>
                        </a:prstGeom>
                        <a:noFill/>
                        <a:ln w="25400" cap="flat" cmpd="sng">
                          <a:solidFill>
                            <a:srgbClr val="4F81BD"/>
                          </a:solidFill>
                          <a:prstDash val="solid"/>
                          <a:round/>
                          <a:headEnd type="none" w="sm" len="sm"/>
                          <a:tailEnd type="triangle" w="med" len="med"/>
                        </a:ln>
                        <a:effectLst>
                          <a:outerShdw blurRad="40000" dist="20000" dir="5400000" rotWithShape="0">
                            <a:srgbClr val="000000">
                              <a:alpha val="37647"/>
                            </a:srgbClr>
                          </a:outerShdw>
                        </a:effectLst>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4711700</wp:posOffset>
                </wp:positionH>
                <wp:positionV relativeFrom="paragraph">
                  <wp:posOffset>1016000</wp:posOffset>
                </wp:positionV>
                <wp:extent cx="292100" cy="514985"/>
                <wp:effectExtent b="0" l="0" r="0" t="0"/>
                <wp:wrapNone/>
                <wp:docPr id="342" name="image33.png"/>
                <a:graphic>
                  <a:graphicData uri="http://schemas.openxmlformats.org/drawingml/2006/picture">
                    <pic:pic>
                      <pic:nvPicPr>
                        <pic:cNvPr id="0" name="image33.png"/>
                        <pic:cNvPicPr preferRelativeResize="0"/>
                      </pic:nvPicPr>
                      <pic:blipFill>
                        <a:blip r:embed="rId15"/>
                        <a:srcRect/>
                        <a:stretch>
                          <a:fillRect/>
                        </a:stretch>
                      </pic:blipFill>
                      <pic:spPr>
                        <a:xfrm>
                          <a:off x="0" y="0"/>
                          <a:ext cx="292100" cy="514985"/>
                        </a:xfrm>
                        <a:prstGeom prst="rect"/>
                        <a:ln/>
                      </pic:spPr>
                    </pic:pic>
                  </a:graphicData>
                </a:graphic>
              </wp:anchor>
            </w:drawing>
          </mc:Fallback>
        </mc:AlternateContent>
      </w:r>
    </w:p>
    <w:p w14:paraId="00000055" w14:textId="77777777" w:rsidR="00C64457" w:rsidRDefault="00751287">
      <w:pPr>
        <w:pBdr>
          <w:top w:val="nil"/>
          <w:left w:val="nil"/>
          <w:bottom w:val="nil"/>
          <w:right w:val="nil"/>
          <w:between w:val="nil"/>
        </w:pBdr>
        <w:ind w:left="1080" w:firstLine="0"/>
        <w:rPr>
          <w:color w:val="000000"/>
        </w:rPr>
      </w:pPr>
      <w:r>
        <w:rPr>
          <w:noProof/>
        </w:rPr>
        <mc:AlternateContent>
          <mc:Choice Requires="wps">
            <w:drawing>
              <wp:anchor distT="0" distB="0" distL="114300" distR="114300" simplePos="0" relativeHeight="251662336" behindDoc="0" locked="0" layoutInCell="1" hidden="0" allowOverlap="1" wp14:anchorId="3CA66054" wp14:editId="55CA5214">
                <wp:simplePos x="0" y="0"/>
                <wp:positionH relativeFrom="column">
                  <wp:posOffset>1498600</wp:posOffset>
                </wp:positionH>
                <wp:positionV relativeFrom="paragraph">
                  <wp:posOffset>0</wp:posOffset>
                </wp:positionV>
                <wp:extent cx="2546755" cy="272189"/>
                <wp:effectExtent l="0" t="0" r="0" b="0"/>
                <wp:wrapNone/>
                <wp:docPr id="324" name="Rectángulo 324"/>
                <wp:cNvGraphicFramePr/>
                <a:graphic xmlns:a="http://schemas.openxmlformats.org/drawingml/2006/main">
                  <a:graphicData uri="http://schemas.microsoft.com/office/word/2010/wordprocessingShape">
                    <wps:wsp>
                      <wps:cNvSpPr/>
                      <wps:spPr>
                        <a:xfrm>
                          <a:off x="4082148" y="3653431"/>
                          <a:ext cx="2527705" cy="253139"/>
                        </a:xfrm>
                        <a:prstGeom prst="rect">
                          <a:avLst/>
                        </a:prstGeom>
                        <a:solidFill>
                          <a:schemeClr val="lt1"/>
                        </a:solidFill>
                        <a:ln>
                          <a:noFill/>
                        </a:ln>
                      </wps:spPr>
                      <wps:txbx>
                        <w:txbxContent>
                          <w:p w14:paraId="32CD218D" w14:textId="77777777" w:rsidR="00C64457" w:rsidRDefault="00C64457">
                            <w:pPr>
                              <w:spacing w:line="275" w:lineRule="auto"/>
                              <w:ind w:left="141" w:firstLine="282"/>
                              <w:textDirection w:val="btLr"/>
                            </w:pPr>
                          </w:p>
                        </w:txbxContent>
                      </wps:txbx>
                      <wps:bodyPr spcFirstLastPara="1" wrap="square" lIns="91425" tIns="45700" rIns="91425" bIns="45700" anchor="t" anchorCtr="0">
                        <a:noAutofit/>
                      </wps:bodyPr>
                    </wps:wsp>
                  </a:graphicData>
                </a:graphic>
              </wp:anchor>
            </w:drawing>
          </mc:Choice>
          <mc:Fallback>
            <w:pict>
              <v:rect w14:anchorId="3CA66054" id="Rectángulo 324" o:spid="_x0000_s1028" style="position:absolute;left:0;text-align:left;margin-left:118pt;margin-top:0;width:200.55pt;height:21.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" fillcolor="white [3201]" stroked="f">
                <v:textbox inset="2.53958mm,1.2694mm,2.53958mm,1.2694mm">
                  <w:txbxContent>
                    <w:p w14:paraId="32CD218D" w14:textId="77777777" w:rsidR="00C64457" w:rsidRDefault="00C64457">
                      <w:pPr>
                        <w:spacing w:line="275" w:lineRule="auto"/>
                        <w:ind w:left="141" w:firstLine="282"/>
                        <w:textDirection w:val="btLr"/>
                      </w:pPr>
                    </w:p>
                  </w:txbxContent>
                </v:textbox>
              </v:rect>
            </w:pict>
          </mc:Fallback>
        </mc:AlternateContent>
      </w:r>
    </w:p>
    <w:p w14:paraId="00000056" w14:textId="77777777" w:rsidR="00C64457" w:rsidRDefault="00C64457">
      <w:pPr>
        <w:pBdr>
          <w:top w:val="nil"/>
          <w:left w:val="nil"/>
          <w:bottom w:val="nil"/>
          <w:right w:val="nil"/>
          <w:between w:val="nil"/>
        </w:pBdr>
        <w:ind w:left="1080" w:firstLine="0"/>
        <w:rPr>
          <w:color w:val="000000"/>
        </w:rPr>
      </w:pPr>
    </w:p>
    <w:p w14:paraId="00000057" w14:textId="77777777" w:rsidR="00C64457" w:rsidRDefault="00751287">
      <w:pPr>
        <w:numPr>
          <w:ilvl w:val="1"/>
          <w:numId w:val="1"/>
        </w:numPr>
        <w:pBdr>
          <w:top w:val="nil"/>
          <w:left w:val="nil"/>
          <w:bottom w:val="nil"/>
          <w:right w:val="nil"/>
          <w:between w:val="nil"/>
        </w:pBdr>
        <w:jc w:val="both"/>
        <w:rPr>
          <w:color w:val="000000"/>
        </w:rPr>
      </w:pPr>
      <w:r>
        <w:rPr>
          <w:b/>
          <w:color w:val="000000"/>
        </w:rPr>
        <w:t>La logística</w:t>
      </w:r>
    </w:p>
    <w:p w14:paraId="00000058" w14:textId="77777777" w:rsidR="00C64457" w:rsidRDefault="00C64457">
      <w:pPr>
        <w:ind w:firstLine="0"/>
        <w:jc w:val="both"/>
        <w:rPr>
          <w:color w:val="000000"/>
        </w:rPr>
      </w:pPr>
    </w:p>
    <w:p w14:paraId="00000059" w14:textId="77777777" w:rsidR="00C64457" w:rsidRDefault="00751287">
      <w:pPr>
        <w:ind w:firstLine="0"/>
        <w:jc w:val="both"/>
        <w:rPr>
          <w:color w:val="000000"/>
        </w:rPr>
      </w:pPr>
      <w:r>
        <w:rPr>
          <w:color w:val="000000"/>
        </w:rPr>
        <w:t>En el transporte de la mercancía conlleva que se direccione según las necesidades del destinatario y a su vez el tipo de mercancía, para ello es importante reconocer cuáles existen, ver el siguiente víde</w:t>
      </w:r>
      <w:sdt>
        <w:sdtPr>
          <w:tag w:val="goog_rdk_26"/>
          <w:id w:val="85583528"/>
        </w:sdtPr>
        <w:sdtEndPr/>
        <w:sdtContent>
          <w:commentRangeStart w:id="14"/>
        </w:sdtContent>
      </w:sdt>
      <w:r>
        <w:rPr>
          <w:color w:val="000000"/>
        </w:rPr>
        <w:t xml:space="preserve">o. </w:t>
      </w:r>
    </w:p>
    <w:p w14:paraId="0000005A" w14:textId="77777777" w:rsidR="00C64457" w:rsidRDefault="00C64457">
      <w:pPr>
        <w:jc w:val="both"/>
        <w:rPr>
          <w:color w:val="000000"/>
        </w:rPr>
      </w:pPr>
    </w:p>
    <w:p w14:paraId="0000005B" w14:textId="77777777" w:rsidR="00C64457" w:rsidRDefault="00751287">
      <w:pPr>
        <w:spacing w:line="240" w:lineRule="auto"/>
        <w:ind w:firstLine="0"/>
        <w:rPr>
          <w:rFonts w:ascii="Times New Roman" w:eastAsia="Times New Roman" w:hAnsi="Times New Roman" w:cs="Times New Roman"/>
          <w:sz w:val="24"/>
          <w:szCs w:val="24"/>
        </w:rPr>
      </w:pPr>
      <w:r>
        <w:rPr>
          <w:noProof/>
        </w:rPr>
        <w:drawing>
          <wp:inline distT="0" distB="0" distL="0" distR="0" wp14:anchorId="4DBBA1C1" wp14:editId="323956CF">
            <wp:extent cx="6264044" cy="1002515"/>
            <wp:effectExtent l="0" t="0" r="0" b="0"/>
            <wp:docPr id="368" name="image43.png" descr="Interfaz de usuario gráfica, Aplicación, PowerPoint&#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3.png" descr="Interfaz de usuario gráfica, Aplicación, PowerPoint&#10;&#10;Descripción generada automáticamente"/>
                    <pic:cNvPicPr preferRelativeResize="0"/>
                  </pic:nvPicPr>
                  <pic:blipFill>
                    <a:blip r:embed="rId16"/>
                    <a:srcRect/>
                    <a:stretch>
                      <a:fillRect/>
                    </a:stretch>
                  </pic:blipFill>
                  <pic:spPr>
                    <a:xfrm>
                      <a:off x="0" y="0"/>
                      <a:ext cx="6264044" cy="1002515"/>
                    </a:xfrm>
                    <a:prstGeom prst="rect">
                      <a:avLst/>
                    </a:prstGeom>
                    <a:ln/>
                  </pic:spPr>
                </pic:pic>
              </a:graphicData>
            </a:graphic>
          </wp:inline>
        </w:drawing>
      </w:r>
      <w:commentRangeEnd w:id="14"/>
      <w:r>
        <w:commentReference w:id="14"/>
      </w:r>
    </w:p>
    <w:p w14:paraId="0000005C" w14:textId="77777777" w:rsidR="00C64457" w:rsidRDefault="00751287">
      <w:pPr>
        <w:jc w:val="center"/>
        <w:rPr>
          <w:color w:val="000000"/>
        </w:rPr>
      </w:pPr>
      <w:r>
        <w:rPr>
          <w:noProof/>
        </w:rPr>
        <mc:AlternateContent>
          <mc:Choice Requires="wps">
            <w:drawing>
              <wp:anchor distT="0" distB="0" distL="114300" distR="114300" simplePos="0" relativeHeight="251663360" behindDoc="0" locked="0" layoutInCell="1" hidden="0" allowOverlap="1" wp14:anchorId="5CC41A0A" wp14:editId="6A27DF7A">
                <wp:simplePos x="0" y="0"/>
                <wp:positionH relativeFrom="column">
                  <wp:posOffset>1435100</wp:posOffset>
                </wp:positionH>
                <wp:positionV relativeFrom="paragraph">
                  <wp:posOffset>1524000</wp:posOffset>
                </wp:positionV>
                <wp:extent cx="2180003" cy="273350"/>
                <wp:effectExtent l="0" t="0" r="0" b="0"/>
                <wp:wrapNone/>
                <wp:docPr id="345" name="Rectángulo 345"/>
                <wp:cNvGraphicFramePr/>
                <a:graphic xmlns:a="http://schemas.openxmlformats.org/drawingml/2006/main">
                  <a:graphicData uri="http://schemas.microsoft.com/office/word/2010/wordprocessingShape">
                    <wps:wsp>
                      <wps:cNvSpPr/>
                      <wps:spPr>
                        <a:xfrm>
                          <a:off x="4265524" y="3652850"/>
                          <a:ext cx="2160953" cy="254300"/>
                        </a:xfrm>
                        <a:prstGeom prst="rect">
                          <a:avLst/>
                        </a:prstGeom>
                        <a:solidFill>
                          <a:schemeClr val="lt1"/>
                        </a:solidFill>
                        <a:ln>
                          <a:noFill/>
                        </a:ln>
                      </wps:spPr>
                      <wps:txbx>
                        <w:txbxContent>
                          <w:p w14:paraId="0B0992D9" w14:textId="77777777" w:rsidR="00C64457" w:rsidRDefault="00C64457">
                            <w:pPr>
                              <w:spacing w:line="275" w:lineRule="auto"/>
                              <w:ind w:firstLine="282"/>
                              <w:textDirection w:val="btLr"/>
                            </w:pPr>
                          </w:p>
                        </w:txbxContent>
                      </wps:txbx>
                      <wps:bodyPr spcFirstLastPara="1" wrap="square" lIns="91425" tIns="45700" rIns="91425" bIns="45700" anchor="t" anchorCtr="0">
                        <a:noAutofit/>
                      </wps:bodyPr>
                    </wps:wsp>
                  </a:graphicData>
                </a:graphic>
              </wp:anchor>
            </w:drawing>
          </mc:Choice>
          <mc:Fallback>
            <w:pict>
              <v:rect w14:anchorId="5CC41A0A" id="Rectángulo 345" o:spid="_x0000_s1029" style="position:absolute;left:0;text-align:left;margin-left:113pt;margin-top:120pt;width:171.65pt;height:2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" fillcolor="white [3201]" stroked="f">
                <v:textbox inset="2.53958mm,1.2694mm,2.53958mm,1.2694mm">
                  <w:txbxContent>
                    <w:p w14:paraId="0B0992D9" w14:textId="77777777" w:rsidR="00C64457" w:rsidRDefault="00C64457">
                      <w:pPr>
                        <w:spacing w:line="275" w:lineRule="auto"/>
                        <w:ind w:firstLine="282"/>
                        <w:textDirection w:val="btLr"/>
                      </w:pPr>
                    </w:p>
                  </w:txbxContent>
                </v:textbox>
              </v:rect>
            </w:pict>
          </mc:Fallback>
        </mc:AlternateContent>
      </w:r>
    </w:p>
    <w:p w14:paraId="0000005D" w14:textId="77777777" w:rsidR="00C64457" w:rsidRDefault="00751287">
      <w:pPr>
        <w:numPr>
          <w:ilvl w:val="1"/>
          <w:numId w:val="1"/>
        </w:numPr>
        <w:pBdr>
          <w:top w:val="nil"/>
          <w:left w:val="nil"/>
          <w:bottom w:val="nil"/>
          <w:right w:val="nil"/>
          <w:between w:val="nil"/>
        </w:pBdr>
        <w:rPr>
          <w:b/>
          <w:color w:val="000000"/>
        </w:rPr>
      </w:pPr>
      <w:r>
        <w:rPr>
          <w:b/>
          <w:color w:val="000000"/>
        </w:rPr>
        <w:t>Medios de Transporte, clasificación de vehículos de carga y características</w:t>
      </w:r>
    </w:p>
    <w:p w14:paraId="0000005E" w14:textId="77777777" w:rsidR="00C64457" w:rsidRDefault="00C64457">
      <w:pPr>
        <w:ind w:firstLine="0"/>
        <w:rPr>
          <w:color w:val="000000"/>
        </w:rPr>
      </w:pPr>
    </w:p>
    <w:p w14:paraId="0000005F" w14:textId="77777777" w:rsidR="00C64457" w:rsidRDefault="00751287">
      <w:pPr>
        <w:ind w:firstLine="0"/>
        <w:rPr>
          <w:b/>
          <w:color w:val="000000"/>
        </w:rPr>
      </w:pPr>
      <w:r>
        <w:rPr>
          <w:color w:val="000000"/>
        </w:rPr>
        <w:t>El medio de transporte es el vehículo, utilizado para trasladar elementos, cosas o personas de un lugar a otro, estos medios pueden ser aéreos, terrestres, ferroviarios o acuático</w:t>
      </w:r>
      <w:r>
        <w:rPr>
          <w:color w:val="000000"/>
        </w:rPr>
        <w:t>s, ver figura 2.</w:t>
      </w:r>
    </w:p>
    <w:p w14:paraId="00000060" w14:textId="77777777" w:rsidR="00C64457" w:rsidRDefault="00C64457">
      <w:pPr>
        <w:jc w:val="center"/>
        <w:rPr>
          <w:color w:val="000000"/>
        </w:rPr>
      </w:pPr>
    </w:p>
    <w:p w14:paraId="00000061" w14:textId="77777777" w:rsidR="00C64457" w:rsidRDefault="00C64457">
      <w:pPr>
        <w:jc w:val="center"/>
        <w:rPr>
          <w:color w:val="000000"/>
        </w:rPr>
      </w:pPr>
    </w:p>
    <w:p w14:paraId="00000062" w14:textId="77777777" w:rsidR="00C64457" w:rsidRDefault="00C64457">
      <w:pPr>
        <w:jc w:val="center"/>
        <w:rPr>
          <w:color w:val="000000"/>
        </w:rPr>
      </w:pPr>
    </w:p>
    <w:p w14:paraId="00000063" w14:textId="77777777" w:rsidR="00C64457" w:rsidRDefault="00C64457">
      <w:pPr>
        <w:jc w:val="center"/>
        <w:rPr>
          <w:color w:val="000000"/>
        </w:rPr>
      </w:pPr>
    </w:p>
    <w:p w14:paraId="00000064" w14:textId="77777777" w:rsidR="00C64457" w:rsidRDefault="00C64457">
      <w:pPr>
        <w:jc w:val="center"/>
        <w:rPr>
          <w:color w:val="000000"/>
        </w:rPr>
      </w:pPr>
    </w:p>
    <w:p w14:paraId="00000065" w14:textId="77777777" w:rsidR="00C64457" w:rsidRDefault="00C64457">
      <w:pPr>
        <w:jc w:val="center"/>
        <w:rPr>
          <w:color w:val="000000"/>
        </w:rPr>
      </w:pPr>
    </w:p>
    <w:p w14:paraId="00000066" w14:textId="77777777" w:rsidR="00C64457" w:rsidRDefault="00C64457">
      <w:pPr>
        <w:jc w:val="center"/>
        <w:rPr>
          <w:color w:val="000000"/>
        </w:rPr>
      </w:pPr>
    </w:p>
    <w:p w14:paraId="00000067" w14:textId="77777777" w:rsidR="00C64457" w:rsidRDefault="00C64457">
      <w:pPr>
        <w:jc w:val="center"/>
        <w:rPr>
          <w:color w:val="000000"/>
        </w:rPr>
      </w:pPr>
    </w:p>
    <w:p w14:paraId="00000068" w14:textId="77777777" w:rsidR="00C64457" w:rsidRDefault="00C64457">
      <w:pPr>
        <w:jc w:val="center"/>
        <w:rPr>
          <w:color w:val="000000"/>
        </w:rPr>
      </w:pPr>
    </w:p>
    <w:p w14:paraId="00000069" w14:textId="77777777" w:rsidR="00C64457" w:rsidRDefault="00C64457">
      <w:pPr>
        <w:jc w:val="center"/>
        <w:rPr>
          <w:color w:val="000000"/>
        </w:rPr>
      </w:pPr>
    </w:p>
    <w:p w14:paraId="0000006A" w14:textId="77777777" w:rsidR="00C64457" w:rsidRDefault="00C64457">
      <w:pPr>
        <w:jc w:val="center"/>
        <w:rPr>
          <w:color w:val="000000"/>
        </w:rPr>
      </w:pPr>
    </w:p>
    <w:p w14:paraId="0000006B" w14:textId="77777777" w:rsidR="00C64457" w:rsidRDefault="00C64457">
      <w:pPr>
        <w:jc w:val="center"/>
        <w:rPr>
          <w:color w:val="000000"/>
        </w:rPr>
      </w:pPr>
    </w:p>
    <w:p w14:paraId="0000006C" w14:textId="77777777" w:rsidR="00C64457" w:rsidRDefault="00C64457">
      <w:pPr>
        <w:jc w:val="center"/>
        <w:rPr>
          <w:color w:val="000000"/>
        </w:rPr>
      </w:pPr>
    </w:p>
    <w:p w14:paraId="0000006D" w14:textId="77777777" w:rsidR="00C64457" w:rsidRDefault="00C64457">
      <w:pPr>
        <w:jc w:val="center"/>
        <w:rPr>
          <w:color w:val="000000"/>
        </w:rPr>
      </w:pPr>
    </w:p>
    <w:p w14:paraId="0000006E" w14:textId="77777777" w:rsidR="00C64457" w:rsidRDefault="00C64457">
      <w:pPr>
        <w:jc w:val="center"/>
        <w:rPr>
          <w:color w:val="000000"/>
        </w:rPr>
      </w:pPr>
    </w:p>
    <w:p w14:paraId="0000006F" w14:textId="77777777" w:rsidR="00C64457" w:rsidRDefault="00751287">
      <w:pPr>
        <w:ind w:firstLine="2694"/>
        <w:rPr>
          <w:b/>
          <w:color w:val="000000"/>
        </w:rPr>
      </w:pPr>
      <w:r>
        <w:rPr>
          <w:b/>
          <w:color w:val="000000"/>
        </w:rPr>
        <w:t>Figura 2</w:t>
      </w:r>
    </w:p>
    <w:p w14:paraId="00000070" w14:textId="77777777" w:rsidR="00C64457" w:rsidRDefault="00751287">
      <w:pPr>
        <w:ind w:firstLine="2694"/>
        <w:rPr>
          <w:i/>
          <w:color w:val="000000"/>
        </w:rPr>
      </w:pPr>
      <w:r>
        <w:rPr>
          <w:i/>
          <w:color w:val="000000"/>
        </w:rPr>
        <w:t xml:space="preserve">Medios de transporte </w:t>
      </w:r>
    </w:p>
    <w:p w14:paraId="00000071" w14:textId="77777777" w:rsidR="00C64457" w:rsidRDefault="00751287">
      <w:pPr>
        <w:jc w:val="center"/>
        <w:rPr>
          <w:color w:val="000000"/>
        </w:rPr>
      </w:pPr>
      <w:sdt>
        <w:sdtPr>
          <w:tag w:val="goog_rdk_27"/>
          <w:id w:val="312916681"/>
        </w:sdtPr>
        <w:sdtEndPr/>
        <w:sdtContent>
          <w:commentRangeStart w:id="15"/>
        </w:sdtContent>
      </w:sdt>
      <w:r>
        <w:rPr>
          <w:noProof/>
        </w:rPr>
        <w:drawing>
          <wp:inline distT="0" distB="0" distL="0" distR="0" wp14:anchorId="16B5301A" wp14:editId="400314AF">
            <wp:extent cx="2974439" cy="1982008"/>
            <wp:effectExtent l="0" t="0" r="0" b="0"/>
            <wp:docPr id="371" name="image45.jpg"/>
            <wp:cNvGraphicFramePr/>
            <a:graphic xmlns:a="http://schemas.openxmlformats.org/drawingml/2006/main">
              <a:graphicData uri="http://schemas.openxmlformats.org/drawingml/2006/picture">
                <pic:pic xmlns:pic="http://schemas.openxmlformats.org/drawingml/2006/picture">
                  <pic:nvPicPr>
                    <pic:cNvPr id="0" name="image45.jpg"/>
                    <pic:cNvPicPr preferRelativeResize="0"/>
                  </pic:nvPicPr>
                  <pic:blipFill>
                    <a:blip r:embed="rId17"/>
                    <a:srcRect/>
                    <a:stretch>
                      <a:fillRect/>
                    </a:stretch>
                  </pic:blipFill>
                  <pic:spPr>
                    <a:xfrm>
                      <a:off x="0" y="0"/>
                      <a:ext cx="2974439" cy="1982008"/>
                    </a:xfrm>
                    <a:prstGeom prst="rect">
                      <a:avLst/>
                    </a:prstGeom>
                    <a:ln/>
                  </pic:spPr>
                </pic:pic>
              </a:graphicData>
            </a:graphic>
          </wp:inline>
        </w:drawing>
      </w:r>
      <w:commentRangeEnd w:id="15"/>
      <w:r>
        <w:commentReference w:id="15"/>
      </w:r>
    </w:p>
    <w:p w14:paraId="00000072" w14:textId="77777777" w:rsidR="00C64457" w:rsidRDefault="00751287">
      <w:pPr>
        <w:spacing w:line="275" w:lineRule="auto"/>
        <w:jc w:val="center"/>
        <w:rPr>
          <w:color w:val="000000"/>
        </w:rPr>
      </w:pPr>
      <w:r>
        <w:rPr>
          <w:color w:val="000000"/>
        </w:rPr>
        <w:t xml:space="preserve"> </w:t>
      </w:r>
    </w:p>
    <w:p w14:paraId="00000073" w14:textId="77777777" w:rsidR="00C64457" w:rsidRDefault="00C64457">
      <w:pPr>
        <w:spacing w:line="275" w:lineRule="auto"/>
      </w:pPr>
    </w:p>
    <w:p w14:paraId="00000074" w14:textId="77777777" w:rsidR="00C64457" w:rsidRDefault="00751287">
      <w:pPr>
        <w:rPr>
          <w:color w:val="000000"/>
        </w:rPr>
      </w:pPr>
      <w:r>
        <w:rPr>
          <w:color w:val="000000"/>
        </w:rPr>
        <w:t>Los medios de transporte contienen una clasificación y unas características; en Colombia, los vehículos de carga se clasifican con base en la disposición de los ejes. Para la clasificación se utiliza la norma técnica nacional e internacional y se usan letr</w:t>
      </w:r>
      <w:r>
        <w:rPr>
          <w:color w:val="000000"/>
        </w:rPr>
        <w:t>as, ver figura 3:</w:t>
      </w:r>
    </w:p>
    <w:p w14:paraId="00000075" w14:textId="77777777" w:rsidR="00C64457" w:rsidRDefault="00C64457">
      <w:pPr>
        <w:rPr>
          <w:color w:val="000000"/>
        </w:rPr>
      </w:pPr>
    </w:p>
    <w:p w14:paraId="00000076" w14:textId="77777777" w:rsidR="00C64457" w:rsidRDefault="00751287">
      <w:pPr>
        <w:ind w:firstLine="2694"/>
        <w:rPr>
          <w:b/>
          <w:color w:val="000000"/>
        </w:rPr>
      </w:pPr>
      <w:sdt>
        <w:sdtPr>
          <w:tag w:val="goog_rdk_28"/>
          <w:id w:val="1347760414"/>
        </w:sdtPr>
        <w:sdtEndPr/>
        <w:sdtContent>
          <w:commentRangeStart w:id="16"/>
        </w:sdtContent>
      </w:sdt>
      <w:r>
        <w:rPr>
          <w:b/>
          <w:color w:val="000000"/>
        </w:rPr>
        <w:t xml:space="preserve">Figura 3 </w:t>
      </w:r>
    </w:p>
    <w:p w14:paraId="00000077" w14:textId="77777777" w:rsidR="00C64457" w:rsidRDefault="00751287">
      <w:pPr>
        <w:ind w:firstLine="2694"/>
        <w:rPr>
          <w:i/>
          <w:color w:val="000000"/>
        </w:rPr>
      </w:pPr>
      <w:r>
        <w:rPr>
          <w:i/>
          <w:color w:val="000000"/>
        </w:rPr>
        <w:t xml:space="preserve">Clasificación de los medios de </w:t>
      </w:r>
      <w:sdt>
        <w:sdtPr>
          <w:tag w:val="goog_rdk_29"/>
          <w:id w:val="-1856561470"/>
        </w:sdtPr>
        <w:sdtEndPr/>
        <w:sdtContent>
          <w:commentRangeStart w:id="17"/>
        </w:sdtContent>
      </w:sdt>
      <w:sdt>
        <w:sdtPr>
          <w:tag w:val="goog_rdk_30"/>
          <w:id w:val="1257866778"/>
        </w:sdtPr>
        <w:sdtEndPr/>
        <w:sdtContent>
          <w:commentRangeStart w:id="18"/>
        </w:sdtContent>
      </w:sdt>
      <w:sdt>
        <w:sdtPr>
          <w:tag w:val="goog_rdk_31"/>
          <w:id w:val="-343019623"/>
        </w:sdtPr>
        <w:sdtEndPr/>
        <w:sdtContent>
          <w:commentRangeStart w:id="19"/>
        </w:sdtContent>
      </w:sdt>
      <w:sdt>
        <w:sdtPr>
          <w:tag w:val="goog_rdk_32"/>
          <w:id w:val="879596139"/>
        </w:sdtPr>
        <w:sdtEndPr/>
        <w:sdtContent>
          <w:commentRangeStart w:id="20"/>
        </w:sdtContent>
      </w:sdt>
      <w:r>
        <w:rPr>
          <w:i/>
          <w:color w:val="000000"/>
        </w:rPr>
        <w:t>transporte</w:t>
      </w:r>
      <w:commentRangeEnd w:id="16"/>
      <w:r>
        <w:commentReference w:id="16"/>
      </w:r>
      <w:commentRangeEnd w:id="17"/>
      <w:r>
        <w:commentReference w:id="17"/>
      </w:r>
      <w:commentRangeEnd w:id="18"/>
      <w:r>
        <w:commentReference w:id="18"/>
      </w:r>
      <w:commentRangeEnd w:id="19"/>
      <w:r>
        <w:commentReference w:id="19"/>
      </w:r>
      <w:commentRangeEnd w:id="20"/>
      <w:r>
        <w:commentReference w:id="20"/>
      </w:r>
    </w:p>
    <w:p w14:paraId="00000078" w14:textId="77777777" w:rsidR="00C64457" w:rsidRDefault="00C64457">
      <w:pPr>
        <w:rPr>
          <w:color w:val="000000"/>
        </w:rPr>
      </w:pPr>
    </w:p>
    <w:p w14:paraId="00000079" w14:textId="77777777" w:rsidR="00C64457" w:rsidRDefault="00751287">
      <w:pPr>
        <w:jc w:val="center"/>
        <w:rPr>
          <w:color w:val="000000"/>
        </w:rPr>
      </w:pPr>
      <w:r>
        <w:rPr>
          <w:noProof/>
          <w:color w:val="000000"/>
        </w:rPr>
        <mc:AlternateContent>
          <mc:Choice Requires="wpg">
            <w:drawing>
              <wp:inline distT="0" distB="0" distL="0" distR="0" wp14:anchorId="513D631A" wp14:editId="3B0FBB01">
                <wp:extent cx="4261526" cy="2479469"/>
                <wp:effectExtent l="0" t="0" r="0" b="0"/>
                <wp:docPr id="333" name="Grupo 333"/>
                <wp:cNvGraphicFramePr/>
                <a:graphic xmlns:a="http://schemas.openxmlformats.org/drawingml/2006/main">
                  <a:graphicData uri="http://schemas.microsoft.com/office/word/2010/wordprocessingGroup">
                    <wpg:wgp>
                      <wpg:cNvGrpSpPr/>
                      <wpg:grpSpPr>
                        <a:xfrm>
                          <a:off x="0" y="0"/>
                          <a:ext cx="4261526" cy="2479469"/>
                          <a:chOff x="3215237" y="2540266"/>
                          <a:chExt cx="4261526" cy="2479469"/>
                        </a:xfrm>
                      </wpg:grpSpPr>
                      <wpg:grpSp>
                        <wpg:cNvPr id="1" name="Grupo 1"/>
                        <wpg:cNvGrpSpPr/>
                        <wpg:grpSpPr>
                          <a:xfrm>
                            <a:off x="3215237" y="2540266"/>
                            <a:ext cx="4261526" cy="2479469"/>
                            <a:chOff x="0" y="0"/>
                            <a:chExt cx="4261525" cy="2479468"/>
                          </a:xfrm>
                        </wpg:grpSpPr>
                        <wps:wsp>
                          <wps:cNvPr id="2" name="Rectángulo 2"/>
                          <wps:cNvSpPr/>
                          <wps:spPr>
                            <a:xfrm>
                              <a:off x="0" y="0"/>
                              <a:ext cx="4261525" cy="2479450"/>
                            </a:xfrm>
                            <a:prstGeom prst="rect">
                              <a:avLst/>
                            </a:prstGeom>
                            <a:noFill/>
                            <a:ln>
                              <a:noFill/>
                            </a:ln>
                          </wps:spPr>
                          <wps:txbx>
                            <w:txbxContent>
                              <w:p w14:paraId="7BE999FF"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g:grpSp>
                          <wpg:cNvPr id="3" name="Grupo 3"/>
                          <wpg:cNvGrpSpPr/>
                          <wpg:grpSpPr>
                            <a:xfrm>
                              <a:off x="0" y="0"/>
                              <a:ext cx="4261525" cy="2479468"/>
                              <a:chOff x="0" y="0"/>
                              <a:chExt cx="4261525" cy="2479468"/>
                            </a:xfrm>
                          </wpg:grpSpPr>
                          <wps:wsp>
                            <wps:cNvPr id="4" name="Rectángulo 4"/>
                            <wps:cNvSpPr/>
                            <wps:spPr>
                              <a:xfrm>
                                <a:off x="0" y="0"/>
                                <a:ext cx="4261525" cy="2479450"/>
                              </a:xfrm>
                              <a:prstGeom prst="rect">
                                <a:avLst/>
                              </a:prstGeom>
                              <a:noFill/>
                              <a:ln>
                                <a:noFill/>
                              </a:ln>
                            </wps:spPr>
                            <wps:txbx>
                              <w:txbxContent>
                                <w:p w14:paraId="6F3BC88B"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5" name="Rectángulo: esquinas redondeadas 5"/>
                            <wps:cNvSpPr/>
                            <wps:spPr>
                              <a:xfrm>
                                <a:off x="472618" y="0"/>
                                <a:ext cx="1549668" cy="387417"/>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7ECBEC07"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6" name="Rectángulo 6"/>
                            <wps:cNvSpPr/>
                            <wps:spPr>
                              <a:xfrm>
                                <a:off x="483965" y="11347"/>
                                <a:ext cx="1526974" cy="364723"/>
                              </a:xfrm>
                              <a:prstGeom prst="rect">
                                <a:avLst/>
                              </a:prstGeom>
                              <a:noFill/>
                              <a:ln>
                                <a:noFill/>
                              </a:ln>
                            </wps:spPr>
                            <wps:txbx>
                              <w:txbxContent>
                                <w:p w14:paraId="7CFFEF81" w14:textId="77777777" w:rsidR="00C64457" w:rsidRDefault="00751287">
                                  <w:pPr>
                                    <w:spacing w:line="215" w:lineRule="auto"/>
                                    <w:ind w:firstLine="0"/>
                                    <w:jc w:val="center"/>
                                    <w:textDirection w:val="btLr"/>
                                  </w:pPr>
                                  <w:r>
                                    <w:rPr>
                                      <w:rFonts w:ascii="Cambria" w:eastAsia="Cambria" w:hAnsi="Cambria" w:cs="Cambria"/>
                                      <w:color w:val="000000"/>
                                      <w:sz w:val="24"/>
                                    </w:rPr>
                                    <w:t>Tipo de transporte</w:t>
                                  </w:r>
                                </w:p>
                              </w:txbxContent>
                            </wps:txbx>
                            <wps:bodyPr spcFirstLastPara="1" wrap="square" lIns="15225" tIns="15225" rIns="15225" bIns="15225" anchor="ctr" anchorCtr="0">
                              <a:noAutofit/>
                            </wps:bodyPr>
                          </wps:wsp>
                          <wps:wsp>
                            <wps:cNvPr id="7" name="Flecha: a la derecha 7"/>
                            <wps:cNvSpPr/>
                            <wps:spPr>
                              <a:xfrm rot="5400000">
                                <a:off x="1213553" y="421316"/>
                                <a:ext cx="67797" cy="67797"/>
                              </a:xfrm>
                              <a:prstGeom prst="rightArrow">
                                <a:avLst>
                                  <a:gd name="adj1" fmla="val 66700"/>
                                  <a:gd name="adj2" fmla="val 50000"/>
                                </a:avLst>
                              </a:prstGeom>
                              <a:solidFill>
                                <a:srgbClr val="B1C0D7"/>
                              </a:solidFill>
                              <a:ln>
                                <a:noFill/>
                              </a:ln>
                            </wps:spPr>
                            <wps:txbx>
                              <w:txbxContent>
                                <w:p w14:paraId="30AFCA9C"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8" name="Rectángulo: esquinas redondeadas 8"/>
                            <wps:cNvSpPr/>
                            <wps:spPr>
                              <a:xfrm>
                                <a:off x="472618" y="523012"/>
                                <a:ext cx="1549668" cy="387417"/>
                              </a:xfrm>
                              <a:prstGeom prst="roundRect">
                                <a:avLst>
                                  <a:gd name="adj" fmla="val 10000"/>
                                </a:avLst>
                              </a:prstGeom>
                              <a:solidFill>
                                <a:srgbClr val="CFD7E7">
                                  <a:alpha val="89411"/>
                                </a:srgbClr>
                              </a:solidFill>
                              <a:ln w="25400" cap="flat" cmpd="sng">
                                <a:solidFill>
                                  <a:srgbClr val="CFD7E7">
                                    <a:alpha val="89411"/>
                                  </a:srgbClr>
                                </a:solidFill>
                                <a:prstDash val="solid"/>
                                <a:round/>
                                <a:headEnd type="none" w="sm" len="sm"/>
                                <a:tailEnd type="none" w="sm" len="sm"/>
                              </a:ln>
                            </wps:spPr>
                            <wps:txbx>
                              <w:txbxContent>
                                <w:p w14:paraId="553478CC"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9" name="Rectángulo 9"/>
                            <wps:cNvSpPr/>
                            <wps:spPr>
                              <a:xfrm>
                                <a:off x="483965" y="534359"/>
                                <a:ext cx="1526974" cy="364723"/>
                              </a:xfrm>
                              <a:prstGeom prst="rect">
                                <a:avLst/>
                              </a:prstGeom>
                              <a:noFill/>
                              <a:ln>
                                <a:noFill/>
                              </a:ln>
                            </wps:spPr>
                            <wps:txbx>
                              <w:txbxContent>
                                <w:p w14:paraId="70E78B4C" w14:textId="77777777" w:rsidR="00C64457" w:rsidRDefault="00751287">
                                  <w:pPr>
                                    <w:spacing w:line="215" w:lineRule="auto"/>
                                    <w:ind w:firstLine="0"/>
                                    <w:jc w:val="center"/>
                                    <w:textDirection w:val="btLr"/>
                                  </w:pPr>
                                  <w:r>
                                    <w:rPr>
                                      <w:rFonts w:ascii="Cambria" w:eastAsia="Cambria" w:hAnsi="Cambria" w:cs="Cambria"/>
                                      <w:b/>
                                      <w:color w:val="000000"/>
                                      <w:sz w:val="24"/>
                                    </w:rPr>
                                    <w:t xml:space="preserve"> De pasajeros</w:t>
                                  </w:r>
                                  <w:r>
                                    <w:rPr>
                                      <w:rFonts w:ascii="Cambria" w:eastAsia="Cambria" w:hAnsi="Cambria" w:cs="Cambria"/>
                                      <w:color w:val="000000"/>
                                      <w:sz w:val="24"/>
                                    </w:rPr>
                                    <w:tab/>
                                  </w:r>
                                </w:p>
                              </w:txbxContent>
                            </wps:txbx>
                            <wps:bodyPr spcFirstLastPara="1" wrap="square" lIns="15225" tIns="15225" rIns="15225" bIns="15225" anchor="ctr" anchorCtr="0">
                              <a:noAutofit/>
                            </wps:bodyPr>
                          </wps:wsp>
                          <wps:wsp>
                            <wps:cNvPr id="10" name="Flecha: a la derecha 10"/>
                            <wps:cNvSpPr/>
                            <wps:spPr>
                              <a:xfrm rot="5400000">
                                <a:off x="1213553" y="944329"/>
                                <a:ext cx="67797" cy="67797"/>
                              </a:xfrm>
                              <a:prstGeom prst="rightArrow">
                                <a:avLst>
                                  <a:gd name="adj1" fmla="val 66700"/>
                                  <a:gd name="adj2" fmla="val 50000"/>
                                </a:avLst>
                              </a:prstGeom>
                              <a:solidFill>
                                <a:srgbClr val="B1C0D7"/>
                              </a:solidFill>
                              <a:ln>
                                <a:noFill/>
                              </a:ln>
                            </wps:spPr>
                            <wps:txbx>
                              <w:txbxContent>
                                <w:p w14:paraId="48BAF954"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11" name="Rectángulo: esquinas redondeadas 11"/>
                            <wps:cNvSpPr/>
                            <wps:spPr>
                              <a:xfrm>
                                <a:off x="472618" y="1046025"/>
                                <a:ext cx="1549668" cy="387417"/>
                              </a:xfrm>
                              <a:prstGeom prst="roundRect">
                                <a:avLst>
                                  <a:gd name="adj" fmla="val 10000"/>
                                </a:avLst>
                              </a:prstGeom>
                              <a:solidFill>
                                <a:srgbClr val="CFD7E7">
                                  <a:alpha val="89411"/>
                                </a:srgbClr>
                              </a:solidFill>
                              <a:ln w="25400" cap="flat" cmpd="sng">
                                <a:solidFill>
                                  <a:srgbClr val="CFD7E7">
                                    <a:alpha val="89411"/>
                                  </a:srgbClr>
                                </a:solidFill>
                                <a:prstDash val="solid"/>
                                <a:round/>
                                <a:headEnd type="none" w="sm" len="sm"/>
                                <a:tailEnd type="none" w="sm" len="sm"/>
                              </a:ln>
                            </wps:spPr>
                            <wps:txbx>
                              <w:txbxContent>
                                <w:p w14:paraId="060B667E"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12" name="Rectángulo 12"/>
                            <wps:cNvSpPr/>
                            <wps:spPr>
                              <a:xfrm>
                                <a:off x="483965" y="1057372"/>
                                <a:ext cx="1526974" cy="364723"/>
                              </a:xfrm>
                              <a:prstGeom prst="rect">
                                <a:avLst/>
                              </a:prstGeom>
                              <a:noFill/>
                              <a:ln>
                                <a:noFill/>
                              </a:ln>
                            </wps:spPr>
                            <wps:txbx>
                              <w:txbxContent>
                                <w:p w14:paraId="7C905C13" w14:textId="77777777" w:rsidR="00C64457" w:rsidRDefault="00751287">
                                  <w:pPr>
                                    <w:spacing w:line="215" w:lineRule="auto"/>
                                    <w:ind w:firstLine="0"/>
                                    <w:jc w:val="center"/>
                                    <w:textDirection w:val="btLr"/>
                                  </w:pPr>
                                  <w:r>
                                    <w:rPr>
                                      <w:rFonts w:ascii="Cambria" w:eastAsia="Cambria" w:hAnsi="Cambria" w:cs="Cambria"/>
                                      <w:b/>
                                      <w:color w:val="000000"/>
                                      <w:sz w:val="24"/>
                                    </w:rPr>
                                    <w:t>De carga</w:t>
                                  </w:r>
                                </w:p>
                              </w:txbxContent>
                            </wps:txbx>
                            <wps:bodyPr spcFirstLastPara="1" wrap="square" lIns="15225" tIns="15225" rIns="15225" bIns="15225" anchor="ctr" anchorCtr="0">
                              <a:noAutofit/>
                            </wps:bodyPr>
                          </wps:wsp>
                          <wps:wsp>
                            <wps:cNvPr id="13" name="Flecha: a la derecha 13"/>
                            <wps:cNvSpPr/>
                            <wps:spPr>
                              <a:xfrm rot="5400000">
                                <a:off x="1213553" y="1467342"/>
                                <a:ext cx="67797" cy="67797"/>
                              </a:xfrm>
                              <a:prstGeom prst="rightArrow">
                                <a:avLst>
                                  <a:gd name="adj1" fmla="val 66700"/>
                                  <a:gd name="adj2" fmla="val 50000"/>
                                </a:avLst>
                              </a:prstGeom>
                              <a:solidFill>
                                <a:srgbClr val="B1C0D7"/>
                              </a:solidFill>
                              <a:ln>
                                <a:noFill/>
                              </a:ln>
                            </wps:spPr>
                            <wps:txbx>
                              <w:txbxContent>
                                <w:p w14:paraId="7D09C97A"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14" name="Rectángulo: esquinas redondeadas 14"/>
                            <wps:cNvSpPr/>
                            <wps:spPr>
                              <a:xfrm>
                                <a:off x="472618" y="1569038"/>
                                <a:ext cx="1549668" cy="387417"/>
                              </a:xfrm>
                              <a:prstGeom prst="roundRect">
                                <a:avLst>
                                  <a:gd name="adj" fmla="val 10000"/>
                                </a:avLst>
                              </a:prstGeom>
                              <a:solidFill>
                                <a:srgbClr val="CFD7E7">
                                  <a:alpha val="89411"/>
                                </a:srgbClr>
                              </a:solidFill>
                              <a:ln w="25400" cap="flat" cmpd="sng">
                                <a:solidFill>
                                  <a:srgbClr val="CFD7E7">
                                    <a:alpha val="89411"/>
                                  </a:srgbClr>
                                </a:solidFill>
                                <a:prstDash val="solid"/>
                                <a:round/>
                                <a:headEnd type="none" w="sm" len="sm"/>
                                <a:tailEnd type="none" w="sm" len="sm"/>
                              </a:ln>
                            </wps:spPr>
                            <wps:txbx>
                              <w:txbxContent>
                                <w:p w14:paraId="6E00A660"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15" name="Rectángulo 15"/>
                            <wps:cNvSpPr/>
                            <wps:spPr>
                              <a:xfrm>
                                <a:off x="483965" y="1580385"/>
                                <a:ext cx="1526974" cy="364723"/>
                              </a:xfrm>
                              <a:prstGeom prst="rect">
                                <a:avLst/>
                              </a:prstGeom>
                              <a:noFill/>
                              <a:ln>
                                <a:noFill/>
                              </a:ln>
                            </wps:spPr>
                            <wps:txbx>
                              <w:txbxContent>
                                <w:p w14:paraId="37AA98DB" w14:textId="77777777" w:rsidR="00C64457" w:rsidRDefault="00751287">
                                  <w:pPr>
                                    <w:spacing w:line="215" w:lineRule="auto"/>
                                    <w:ind w:firstLine="0"/>
                                    <w:jc w:val="center"/>
                                    <w:textDirection w:val="btLr"/>
                                  </w:pPr>
                                  <w:r>
                                    <w:rPr>
                                      <w:rFonts w:ascii="Cambria" w:eastAsia="Cambria" w:hAnsi="Cambria" w:cs="Cambria"/>
                                      <w:b/>
                                      <w:color w:val="000000"/>
                                      <w:sz w:val="24"/>
                                    </w:rPr>
                                    <w:t>Semirremolque</w:t>
                                  </w:r>
                                  <w:r>
                                    <w:rPr>
                                      <w:rFonts w:ascii="Cambria" w:eastAsia="Cambria" w:hAnsi="Cambria" w:cs="Cambria"/>
                                      <w:color w:val="000000"/>
                                      <w:sz w:val="24"/>
                                    </w:rPr>
                                    <w:tab/>
                                  </w:r>
                                </w:p>
                              </w:txbxContent>
                            </wps:txbx>
                            <wps:bodyPr spcFirstLastPara="1" wrap="square" lIns="15225" tIns="15225" rIns="15225" bIns="15225" anchor="ctr" anchorCtr="0">
                              <a:noAutofit/>
                            </wps:bodyPr>
                          </wps:wsp>
                          <wps:wsp>
                            <wps:cNvPr id="16" name="Flecha: a la derecha 16"/>
                            <wps:cNvSpPr/>
                            <wps:spPr>
                              <a:xfrm rot="5400000">
                                <a:off x="1213553" y="1990354"/>
                                <a:ext cx="67797" cy="67797"/>
                              </a:xfrm>
                              <a:prstGeom prst="rightArrow">
                                <a:avLst>
                                  <a:gd name="adj1" fmla="val 66700"/>
                                  <a:gd name="adj2" fmla="val 50000"/>
                                </a:avLst>
                              </a:prstGeom>
                              <a:solidFill>
                                <a:srgbClr val="B1C0D7"/>
                              </a:solidFill>
                              <a:ln>
                                <a:noFill/>
                              </a:ln>
                            </wps:spPr>
                            <wps:txbx>
                              <w:txbxContent>
                                <w:p w14:paraId="686965F5"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17" name="Rectángulo: esquinas redondeadas 17"/>
                            <wps:cNvSpPr/>
                            <wps:spPr>
                              <a:xfrm>
                                <a:off x="472618" y="2092051"/>
                                <a:ext cx="1549668" cy="387417"/>
                              </a:xfrm>
                              <a:prstGeom prst="roundRect">
                                <a:avLst>
                                  <a:gd name="adj" fmla="val 10000"/>
                                </a:avLst>
                              </a:prstGeom>
                              <a:solidFill>
                                <a:srgbClr val="CFD7E7">
                                  <a:alpha val="89411"/>
                                </a:srgbClr>
                              </a:solidFill>
                              <a:ln w="25400" cap="flat" cmpd="sng">
                                <a:solidFill>
                                  <a:srgbClr val="CFD7E7">
                                    <a:alpha val="89411"/>
                                  </a:srgbClr>
                                </a:solidFill>
                                <a:prstDash val="solid"/>
                                <a:round/>
                                <a:headEnd type="none" w="sm" len="sm"/>
                                <a:tailEnd type="none" w="sm" len="sm"/>
                              </a:ln>
                            </wps:spPr>
                            <wps:txbx>
                              <w:txbxContent>
                                <w:p w14:paraId="78FF626E"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18" name="Rectángulo 18"/>
                            <wps:cNvSpPr/>
                            <wps:spPr>
                              <a:xfrm>
                                <a:off x="483965" y="2103398"/>
                                <a:ext cx="1526974" cy="364723"/>
                              </a:xfrm>
                              <a:prstGeom prst="rect">
                                <a:avLst/>
                              </a:prstGeom>
                              <a:noFill/>
                              <a:ln>
                                <a:noFill/>
                              </a:ln>
                            </wps:spPr>
                            <wps:txbx>
                              <w:txbxContent>
                                <w:p w14:paraId="0121639B" w14:textId="77777777" w:rsidR="00C64457" w:rsidRDefault="00751287">
                                  <w:pPr>
                                    <w:spacing w:line="215" w:lineRule="auto"/>
                                    <w:ind w:firstLine="0"/>
                                    <w:jc w:val="center"/>
                                    <w:textDirection w:val="btLr"/>
                                  </w:pPr>
                                  <w:r>
                                    <w:rPr>
                                      <w:rFonts w:ascii="Cambria" w:eastAsia="Cambria" w:hAnsi="Cambria" w:cs="Cambria"/>
                                      <w:b/>
                                      <w:color w:val="000000"/>
                                      <w:sz w:val="24"/>
                                    </w:rPr>
                                    <w:t>Remolque</w:t>
                                  </w:r>
                                </w:p>
                              </w:txbxContent>
                            </wps:txbx>
                            <wps:bodyPr spcFirstLastPara="1" wrap="square" lIns="15225" tIns="15225" rIns="15225" bIns="15225" anchor="ctr" anchorCtr="0">
                              <a:noAutofit/>
                            </wps:bodyPr>
                          </wps:wsp>
                          <wps:wsp>
                            <wps:cNvPr id="19" name="Rectángulo: esquinas redondeadas 19"/>
                            <wps:cNvSpPr/>
                            <wps:spPr>
                              <a:xfrm>
                                <a:off x="2239239" y="0"/>
                                <a:ext cx="1549668" cy="387417"/>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06560242"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20" name="Rectángulo 20"/>
                            <wps:cNvSpPr/>
                            <wps:spPr>
                              <a:xfrm>
                                <a:off x="2250586" y="11347"/>
                                <a:ext cx="1526974" cy="364723"/>
                              </a:xfrm>
                              <a:prstGeom prst="rect">
                                <a:avLst/>
                              </a:prstGeom>
                              <a:noFill/>
                              <a:ln>
                                <a:noFill/>
                              </a:ln>
                            </wps:spPr>
                            <wps:txbx>
                              <w:txbxContent>
                                <w:p w14:paraId="2641F9DA" w14:textId="77777777" w:rsidR="00C64457" w:rsidRDefault="00751287">
                                  <w:pPr>
                                    <w:spacing w:line="215" w:lineRule="auto"/>
                                    <w:ind w:firstLine="0"/>
                                    <w:jc w:val="center"/>
                                    <w:textDirection w:val="btLr"/>
                                  </w:pPr>
                                  <w:r>
                                    <w:rPr>
                                      <w:rFonts w:ascii="Cambria" w:eastAsia="Cambria" w:hAnsi="Cambria" w:cs="Cambria"/>
                                      <w:color w:val="000000"/>
                                      <w:sz w:val="24"/>
                                    </w:rPr>
                                    <w:t>Letras que lo identifican</w:t>
                                  </w:r>
                                </w:p>
                              </w:txbxContent>
                            </wps:txbx>
                            <wps:bodyPr spcFirstLastPara="1" wrap="square" lIns="15225" tIns="15225" rIns="15225" bIns="15225" anchor="ctr" anchorCtr="0">
                              <a:noAutofit/>
                            </wps:bodyPr>
                          </wps:wsp>
                          <wps:wsp>
                            <wps:cNvPr id="21" name="Flecha: a la derecha 21"/>
                            <wps:cNvSpPr/>
                            <wps:spPr>
                              <a:xfrm rot="5400000">
                                <a:off x="2980174" y="421316"/>
                                <a:ext cx="67797" cy="67797"/>
                              </a:xfrm>
                              <a:prstGeom prst="rightArrow">
                                <a:avLst>
                                  <a:gd name="adj1" fmla="val 66700"/>
                                  <a:gd name="adj2" fmla="val 50000"/>
                                </a:avLst>
                              </a:prstGeom>
                              <a:solidFill>
                                <a:srgbClr val="B1C0D7"/>
                              </a:solidFill>
                              <a:ln>
                                <a:noFill/>
                              </a:ln>
                            </wps:spPr>
                            <wps:txbx>
                              <w:txbxContent>
                                <w:p w14:paraId="0C75FE57"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22" name="Rectángulo: esquinas redondeadas 22"/>
                            <wps:cNvSpPr/>
                            <wps:spPr>
                              <a:xfrm>
                                <a:off x="2239239" y="523012"/>
                                <a:ext cx="1549668" cy="387417"/>
                              </a:xfrm>
                              <a:prstGeom prst="roundRect">
                                <a:avLst>
                                  <a:gd name="adj" fmla="val 10000"/>
                                </a:avLst>
                              </a:prstGeom>
                              <a:solidFill>
                                <a:srgbClr val="CFD7E7">
                                  <a:alpha val="89411"/>
                                </a:srgbClr>
                              </a:solidFill>
                              <a:ln w="25400" cap="flat" cmpd="sng">
                                <a:solidFill>
                                  <a:srgbClr val="CFD7E7">
                                    <a:alpha val="89411"/>
                                  </a:srgbClr>
                                </a:solidFill>
                                <a:prstDash val="solid"/>
                                <a:round/>
                                <a:headEnd type="none" w="sm" len="sm"/>
                                <a:tailEnd type="none" w="sm" len="sm"/>
                              </a:ln>
                            </wps:spPr>
                            <wps:txbx>
                              <w:txbxContent>
                                <w:p w14:paraId="57961D5B"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23" name="Rectángulo 23"/>
                            <wps:cNvSpPr/>
                            <wps:spPr>
                              <a:xfrm>
                                <a:off x="2250586" y="534359"/>
                                <a:ext cx="1526974" cy="364723"/>
                              </a:xfrm>
                              <a:prstGeom prst="rect">
                                <a:avLst/>
                              </a:prstGeom>
                              <a:noFill/>
                              <a:ln>
                                <a:noFill/>
                              </a:ln>
                            </wps:spPr>
                            <wps:txbx>
                              <w:txbxContent>
                                <w:p w14:paraId="3472835A" w14:textId="77777777" w:rsidR="00C64457" w:rsidRDefault="00751287">
                                  <w:pPr>
                                    <w:spacing w:line="215" w:lineRule="auto"/>
                                    <w:ind w:firstLine="0"/>
                                    <w:jc w:val="center"/>
                                    <w:textDirection w:val="btLr"/>
                                  </w:pPr>
                                  <w:r>
                                    <w:rPr>
                                      <w:rFonts w:ascii="Cambria" w:eastAsia="Cambria" w:hAnsi="Cambria" w:cs="Cambria"/>
                                      <w:b/>
                                      <w:color w:val="000000"/>
                                      <w:sz w:val="24"/>
                                    </w:rPr>
                                    <w:t>B</w:t>
                                  </w:r>
                                </w:p>
                              </w:txbxContent>
                            </wps:txbx>
                            <wps:bodyPr spcFirstLastPara="1" wrap="square" lIns="15225" tIns="15225" rIns="15225" bIns="15225" anchor="ctr" anchorCtr="0">
                              <a:noAutofit/>
                            </wps:bodyPr>
                          </wps:wsp>
                          <wps:wsp>
                            <wps:cNvPr id="24" name="Flecha: a la derecha 24"/>
                            <wps:cNvSpPr/>
                            <wps:spPr>
                              <a:xfrm rot="5400000">
                                <a:off x="2980174" y="944329"/>
                                <a:ext cx="67797" cy="67797"/>
                              </a:xfrm>
                              <a:prstGeom prst="rightArrow">
                                <a:avLst>
                                  <a:gd name="adj1" fmla="val 66700"/>
                                  <a:gd name="adj2" fmla="val 50000"/>
                                </a:avLst>
                              </a:prstGeom>
                              <a:solidFill>
                                <a:srgbClr val="B1C0D7"/>
                              </a:solidFill>
                              <a:ln>
                                <a:noFill/>
                              </a:ln>
                            </wps:spPr>
                            <wps:txbx>
                              <w:txbxContent>
                                <w:p w14:paraId="1F5997C2"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25" name="Rectángulo: esquinas redondeadas 25"/>
                            <wps:cNvSpPr/>
                            <wps:spPr>
                              <a:xfrm>
                                <a:off x="2239239" y="1046025"/>
                                <a:ext cx="1549668" cy="387417"/>
                              </a:xfrm>
                              <a:prstGeom prst="roundRect">
                                <a:avLst>
                                  <a:gd name="adj" fmla="val 10000"/>
                                </a:avLst>
                              </a:prstGeom>
                              <a:solidFill>
                                <a:srgbClr val="CFD7E7">
                                  <a:alpha val="89411"/>
                                </a:srgbClr>
                              </a:solidFill>
                              <a:ln w="25400" cap="flat" cmpd="sng">
                                <a:solidFill>
                                  <a:srgbClr val="CFD7E7">
                                    <a:alpha val="89411"/>
                                  </a:srgbClr>
                                </a:solidFill>
                                <a:prstDash val="solid"/>
                                <a:round/>
                                <a:headEnd type="none" w="sm" len="sm"/>
                                <a:tailEnd type="none" w="sm" len="sm"/>
                              </a:ln>
                            </wps:spPr>
                            <wps:txbx>
                              <w:txbxContent>
                                <w:p w14:paraId="46010E0E"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26" name="Rectángulo 26"/>
                            <wps:cNvSpPr/>
                            <wps:spPr>
                              <a:xfrm>
                                <a:off x="2250586" y="1057372"/>
                                <a:ext cx="1526974" cy="364723"/>
                              </a:xfrm>
                              <a:prstGeom prst="rect">
                                <a:avLst/>
                              </a:prstGeom>
                              <a:noFill/>
                              <a:ln>
                                <a:noFill/>
                              </a:ln>
                            </wps:spPr>
                            <wps:txbx>
                              <w:txbxContent>
                                <w:p w14:paraId="1CBBCEE3" w14:textId="77777777" w:rsidR="00C64457" w:rsidRDefault="00751287">
                                  <w:pPr>
                                    <w:spacing w:line="215" w:lineRule="auto"/>
                                    <w:ind w:firstLine="0"/>
                                    <w:jc w:val="center"/>
                                    <w:textDirection w:val="btLr"/>
                                  </w:pPr>
                                  <w:r>
                                    <w:rPr>
                                      <w:rFonts w:ascii="Cambria" w:eastAsia="Cambria" w:hAnsi="Cambria" w:cs="Cambria"/>
                                      <w:b/>
                                      <w:color w:val="000000"/>
                                      <w:sz w:val="24"/>
                                    </w:rPr>
                                    <w:t>C</w:t>
                                  </w:r>
                                </w:p>
                              </w:txbxContent>
                            </wps:txbx>
                            <wps:bodyPr spcFirstLastPara="1" wrap="square" lIns="15225" tIns="15225" rIns="15225" bIns="15225" anchor="ctr" anchorCtr="0">
                              <a:noAutofit/>
                            </wps:bodyPr>
                          </wps:wsp>
                          <wps:wsp>
                            <wps:cNvPr id="27" name="Flecha: a la derecha 27"/>
                            <wps:cNvSpPr/>
                            <wps:spPr>
                              <a:xfrm rot="5400000">
                                <a:off x="2980174" y="1467342"/>
                                <a:ext cx="67797" cy="67797"/>
                              </a:xfrm>
                              <a:prstGeom prst="rightArrow">
                                <a:avLst>
                                  <a:gd name="adj1" fmla="val 66700"/>
                                  <a:gd name="adj2" fmla="val 50000"/>
                                </a:avLst>
                              </a:prstGeom>
                              <a:solidFill>
                                <a:srgbClr val="B1C0D7"/>
                              </a:solidFill>
                              <a:ln>
                                <a:noFill/>
                              </a:ln>
                            </wps:spPr>
                            <wps:txbx>
                              <w:txbxContent>
                                <w:p w14:paraId="527269D3"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28" name="Rectángulo: esquinas redondeadas 28"/>
                            <wps:cNvSpPr/>
                            <wps:spPr>
                              <a:xfrm>
                                <a:off x="2239239" y="1569038"/>
                                <a:ext cx="1549668" cy="387417"/>
                              </a:xfrm>
                              <a:prstGeom prst="roundRect">
                                <a:avLst>
                                  <a:gd name="adj" fmla="val 10000"/>
                                </a:avLst>
                              </a:prstGeom>
                              <a:solidFill>
                                <a:srgbClr val="CFD7E7">
                                  <a:alpha val="89411"/>
                                </a:srgbClr>
                              </a:solidFill>
                              <a:ln w="25400" cap="flat" cmpd="sng">
                                <a:solidFill>
                                  <a:srgbClr val="CFD7E7">
                                    <a:alpha val="89411"/>
                                  </a:srgbClr>
                                </a:solidFill>
                                <a:prstDash val="solid"/>
                                <a:round/>
                                <a:headEnd type="none" w="sm" len="sm"/>
                                <a:tailEnd type="none" w="sm" len="sm"/>
                              </a:ln>
                            </wps:spPr>
                            <wps:txbx>
                              <w:txbxContent>
                                <w:p w14:paraId="3ACC6139"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29" name="Rectángulo 29"/>
                            <wps:cNvSpPr/>
                            <wps:spPr>
                              <a:xfrm>
                                <a:off x="2250586" y="1580385"/>
                                <a:ext cx="1526974" cy="364723"/>
                              </a:xfrm>
                              <a:prstGeom prst="rect">
                                <a:avLst/>
                              </a:prstGeom>
                              <a:noFill/>
                              <a:ln>
                                <a:noFill/>
                              </a:ln>
                            </wps:spPr>
                            <wps:txbx>
                              <w:txbxContent>
                                <w:p w14:paraId="5A622ADB" w14:textId="77777777" w:rsidR="00C64457" w:rsidRDefault="00751287">
                                  <w:pPr>
                                    <w:spacing w:line="215" w:lineRule="auto"/>
                                    <w:ind w:firstLine="0"/>
                                    <w:jc w:val="center"/>
                                    <w:textDirection w:val="btLr"/>
                                  </w:pPr>
                                  <w:r>
                                    <w:rPr>
                                      <w:rFonts w:ascii="Cambria" w:eastAsia="Cambria" w:hAnsi="Cambria" w:cs="Cambria"/>
                                      <w:b/>
                                      <w:color w:val="000000"/>
                                      <w:sz w:val="24"/>
                                    </w:rPr>
                                    <w:t>S</w:t>
                                  </w:r>
                                </w:p>
                              </w:txbxContent>
                            </wps:txbx>
                            <wps:bodyPr spcFirstLastPara="1" wrap="square" lIns="15225" tIns="15225" rIns="15225" bIns="15225" anchor="ctr" anchorCtr="0">
                              <a:noAutofit/>
                            </wps:bodyPr>
                          </wps:wsp>
                          <wps:wsp>
                            <wps:cNvPr id="30" name="Flecha: a la derecha 30"/>
                            <wps:cNvSpPr/>
                            <wps:spPr>
                              <a:xfrm rot="5400000">
                                <a:off x="2980174" y="1990354"/>
                                <a:ext cx="67797" cy="67797"/>
                              </a:xfrm>
                              <a:prstGeom prst="rightArrow">
                                <a:avLst>
                                  <a:gd name="adj1" fmla="val 66700"/>
                                  <a:gd name="adj2" fmla="val 50000"/>
                                </a:avLst>
                              </a:prstGeom>
                              <a:solidFill>
                                <a:srgbClr val="B1C0D7"/>
                              </a:solidFill>
                              <a:ln>
                                <a:noFill/>
                              </a:ln>
                            </wps:spPr>
                            <wps:txbx>
                              <w:txbxContent>
                                <w:p w14:paraId="4FBF023C"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31" name="Rectángulo: esquinas redondeadas 31"/>
                            <wps:cNvSpPr/>
                            <wps:spPr>
                              <a:xfrm>
                                <a:off x="2239239" y="2092051"/>
                                <a:ext cx="1549668" cy="387417"/>
                              </a:xfrm>
                              <a:prstGeom prst="roundRect">
                                <a:avLst>
                                  <a:gd name="adj" fmla="val 10000"/>
                                </a:avLst>
                              </a:prstGeom>
                              <a:solidFill>
                                <a:srgbClr val="CFD7E7">
                                  <a:alpha val="89411"/>
                                </a:srgbClr>
                              </a:solidFill>
                              <a:ln w="25400" cap="flat" cmpd="sng">
                                <a:solidFill>
                                  <a:srgbClr val="CFD7E7">
                                    <a:alpha val="89411"/>
                                  </a:srgbClr>
                                </a:solidFill>
                                <a:prstDash val="solid"/>
                                <a:round/>
                                <a:headEnd type="none" w="sm" len="sm"/>
                                <a:tailEnd type="none" w="sm" len="sm"/>
                              </a:ln>
                            </wps:spPr>
                            <wps:txbx>
                              <w:txbxContent>
                                <w:p w14:paraId="6CE27673"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32" name="Rectángulo 32"/>
                            <wps:cNvSpPr/>
                            <wps:spPr>
                              <a:xfrm>
                                <a:off x="2250586" y="2103398"/>
                                <a:ext cx="1526974" cy="364723"/>
                              </a:xfrm>
                              <a:prstGeom prst="rect">
                                <a:avLst/>
                              </a:prstGeom>
                              <a:noFill/>
                              <a:ln>
                                <a:noFill/>
                              </a:ln>
                            </wps:spPr>
                            <wps:txbx>
                              <w:txbxContent>
                                <w:p w14:paraId="68E01ECB" w14:textId="77777777" w:rsidR="00C64457" w:rsidRDefault="00751287">
                                  <w:pPr>
                                    <w:spacing w:line="215" w:lineRule="auto"/>
                                    <w:ind w:firstLine="0"/>
                                    <w:jc w:val="center"/>
                                    <w:textDirection w:val="btLr"/>
                                  </w:pPr>
                                  <w:r>
                                    <w:rPr>
                                      <w:rFonts w:ascii="Cambria" w:eastAsia="Cambria" w:hAnsi="Cambria" w:cs="Cambria"/>
                                      <w:b/>
                                      <w:color w:val="000000"/>
                                      <w:sz w:val="24"/>
                                    </w:rPr>
                                    <w:t>R</w:t>
                                  </w:r>
                                </w:p>
                              </w:txbxContent>
                            </wps:txbx>
                            <wps:bodyPr spcFirstLastPara="1" wrap="square" lIns="15225" tIns="15225" rIns="15225" bIns="15225" anchor="ctr" anchorCtr="0">
                              <a:noAutofit/>
                            </wps:bodyPr>
                          </wps:wsp>
                        </wpg:grpSp>
                      </wpg:grpSp>
                    </wpg:wgp>
                  </a:graphicData>
                </a:graphic>
              </wp:inline>
            </w:drawing>
          </mc:Choice>
          <mc:Fallback>
            <w:pict>
              <v:group w14:anchorId="513D631A" id="Grupo 333" o:spid="_x0000_s1030" style="width:335.55pt;height:195.25pt;mso-position-horizontal-relative:char;mso-position-vertical-relative:line" coordorigin="32152,25402" coordsize="42615,24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">
                <v:group id="Grupo 1" o:spid="_x0000_s1031" style="position:absolute;left:32152;top:25402;width:42615;height:24795" coordsize="42615,24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32" style="position:absolute;width:42615;height:24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BE999FF" w14:textId="77777777" w:rsidR="00C64457" w:rsidRDefault="00C64457">
                          <w:pPr>
                            <w:spacing w:line="240" w:lineRule="auto"/>
                            <w:ind w:firstLine="0"/>
                            <w:textDirection w:val="btLr"/>
                          </w:pPr>
                        </w:p>
                      </w:txbxContent>
                    </v:textbox>
                  </v:rect>
                  <v:group id="Grupo 3" o:spid="_x0000_s1033" style="position:absolute;width:42615;height:24794" coordsize="42615,24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4" style="position:absolute;width:42615;height:24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6F3BC88B" w14:textId="77777777" w:rsidR="00C64457" w:rsidRDefault="00C64457">
                            <w:pPr>
                              <w:spacing w:line="240" w:lineRule="auto"/>
                              <w:ind w:firstLine="0"/>
                              <w:textDirection w:val="btLr"/>
                            </w:pPr>
                          </w:p>
                        </w:txbxContent>
                      </v:textbox>
                    </v:rect>
                    <v:roundrect id="Rectángulo: esquinas redondeadas 5" o:spid="_x0000_s1035" style="position:absolute;left:4726;width:15496;height:3874;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" fillcolor="#4f81bd [3204]" strokecolor="white [3201]" strokeweight="2pt">
                      <v:stroke startarrowwidth="narrow" startarrowlength="short" endarrowwidth="narrow" endarrowlength="short"/>
                      <v:textbox inset="2.53958mm,2.53958mm,2.53958mm,2.53958mm">
                        <w:txbxContent>
                          <w:p w14:paraId="7ECBEC07" w14:textId="77777777" w:rsidR="00C64457" w:rsidRDefault="00C64457">
                            <w:pPr>
                              <w:spacing w:line="240" w:lineRule="auto"/>
                              <w:ind w:firstLine="0"/>
                              <w:textDirection w:val="btLr"/>
                            </w:pPr>
                          </w:p>
                        </w:txbxContent>
                      </v:textbox>
                    </v:roundrect>
                    <v:rect id="Rectángulo 6" o:spid="_x0000_s1036" style="position:absolute;left:4839;top:113;width:15270;height:3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" filled="f" stroked="f">
                      <v:textbox inset=".42292mm,.42292mm,.42292mm,.42292mm">
                        <w:txbxContent>
                          <w:p w14:paraId="7CFFEF81" w14:textId="77777777" w:rsidR="00C64457" w:rsidRDefault="00751287">
                            <w:pPr>
                              <w:spacing w:line="215" w:lineRule="auto"/>
                              <w:ind w:firstLine="0"/>
                              <w:jc w:val="center"/>
                              <w:textDirection w:val="btLr"/>
                            </w:pPr>
                            <w:r>
                              <w:rPr>
                                <w:rFonts w:ascii="Cambria" w:eastAsia="Cambria" w:hAnsi="Cambria" w:cs="Cambria"/>
                                <w:color w:val="000000"/>
                                <w:sz w:val="24"/>
                              </w:rPr>
                              <w:t>Tipo de transporte</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7" o:spid="_x0000_s1037" type="#_x0000_t13" style="position:absolute;left:12135;top:4213;width:678;height:6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" adj="10800,3596" fillcolor="#b1c0d7" stroked="f">
                      <v:textbox inset="2.53958mm,2.53958mm,2.53958mm,2.53958mm">
                        <w:txbxContent>
                          <w:p w14:paraId="30AFCA9C" w14:textId="77777777" w:rsidR="00C64457" w:rsidRDefault="00C64457">
                            <w:pPr>
                              <w:spacing w:line="240" w:lineRule="auto"/>
                              <w:ind w:firstLine="0"/>
                              <w:textDirection w:val="btLr"/>
                            </w:pPr>
                          </w:p>
                        </w:txbxContent>
                      </v:textbox>
                    </v:shape>
                    <v:roundrect id="Rectángulo: esquinas redondeadas 8" o:spid="_x0000_s1038" style="position:absolute;left:4726;top:5230;width:15496;height:3874;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" fillcolor="#cfd7e7" strokecolor="#cfd7e7" strokeweight="2pt">
                      <v:fill opacity="58596f"/>
                      <v:stroke startarrowwidth="narrow" startarrowlength="short" endarrowwidth="narrow" endarrowlength="short" opacity="58596f"/>
                      <v:textbox inset="2.53958mm,2.53958mm,2.53958mm,2.53958mm">
                        <w:txbxContent>
                          <w:p w14:paraId="553478CC" w14:textId="77777777" w:rsidR="00C64457" w:rsidRDefault="00C64457">
                            <w:pPr>
                              <w:spacing w:line="240" w:lineRule="auto"/>
                              <w:ind w:firstLine="0"/>
                              <w:textDirection w:val="btLr"/>
                            </w:pPr>
                          </w:p>
                        </w:txbxContent>
                      </v:textbox>
                    </v:roundrect>
                    <v:rect id="Rectángulo 9" o:spid="_x0000_s1039" style="position:absolute;left:4839;top:5343;width:15270;height:3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" filled="f" stroked="f">
                      <v:textbox inset=".42292mm,.42292mm,.42292mm,.42292mm">
                        <w:txbxContent>
                          <w:p w14:paraId="70E78B4C" w14:textId="77777777" w:rsidR="00C64457" w:rsidRDefault="00751287">
                            <w:pPr>
                              <w:spacing w:line="215" w:lineRule="auto"/>
                              <w:ind w:firstLine="0"/>
                              <w:jc w:val="center"/>
                              <w:textDirection w:val="btLr"/>
                            </w:pPr>
                            <w:r>
                              <w:rPr>
                                <w:rFonts w:ascii="Cambria" w:eastAsia="Cambria" w:hAnsi="Cambria" w:cs="Cambria"/>
                                <w:b/>
                                <w:color w:val="000000"/>
                                <w:sz w:val="24"/>
                              </w:rPr>
                              <w:t xml:space="preserve"> De pasajeros</w:t>
                            </w:r>
                            <w:r>
                              <w:rPr>
                                <w:rFonts w:ascii="Cambria" w:eastAsia="Cambria" w:hAnsi="Cambria" w:cs="Cambria"/>
                                <w:color w:val="000000"/>
                                <w:sz w:val="24"/>
                              </w:rPr>
                              <w:tab/>
                            </w:r>
                          </w:p>
                        </w:txbxContent>
                      </v:textbox>
                    </v:rect>
                    <v:shape id="Flecha: a la derecha 10" o:spid="_x0000_s1040" type="#_x0000_t13" style="position:absolute;left:12135;top:9443;width:678;height:6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" adj="10800,3596" fillcolor="#b1c0d7" stroked="f">
                      <v:textbox inset="2.53958mm,2.53958mm,2.53958mm,2.53958mm">
                        <w:txbxContent>
                          <w:p w14:paraId="48BAF954" w14:textId="77777777" w:rsidR="00C64457" w:rsidRDefault="00C64457">
                            <w:pPr>
                              <w:spacing w:line="240" w:lineRule="auto"/>
                              <w:ind w:firstLine="0"/>
                              <w:textDirection w:val="btLr"/>
                            </w:pPr>
                          </w:p>
                        </w:txbxContent>
                      </v:textbox>
                    </v:shape>
                    <v:roundrect id="Rectángulo: esquinas redondeadas 11" o:spid="_x0000_s1041" style="position:absolute;left:4726;top:10460;width:15496;height:3874;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" fillcolor="#cfd7e7" strokecolor="#cfd7e7" strokeweight="2pt">
                      <v:fill opacity="58596f"/>
                      <v:stroke startarrowwidth="narrow" startarrowlength="short" endarrowwidth="narrow" endarrowlength="short" opacity="58596f"/>
                      <v:textbox inset="2.53958mm,2.53958mm,2.53958mm,2.53958mm">
                        <w:txbxContent>
                          <w:p w14:paraId="060B667E" w14:textId="77777777" w:rsidR="00C64457" w:rsidRDefault="00C64457">
                            <w:pPr>
                              <w:spacing w:line="240" w:lineRule="auto"/>
                              <w:ind w:firstLine="0"/>
                              <w:textDirection w:val="btLr"/>
                            </w:pPr>
                          </w:p>
                        </w:txbxContent>
                      </v:textbox>
                    </v:roundrect>
                    <v:rect id="Rectángulo 12" o:spid="_x0000_s1042" style="position:absolute;left:4839;top:10573;width:15270;height:3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" filled="f" stroked="f">
                      <v:textbox inset=".42292mm,.42292mm,.42292mm,.42292mm">
                        <w:txbxContent>
                          <w:p w14:paraId="7C905C13" w14:textId="77777777" w:rsidR="00C64457" w:rsidRDefault="00751287">
                            <w:pPr>
                              <w:spacing w:line="215" w:lineRule="auto"/>
                              <w:ind w:firstLine="0"/>
                              <w:jc w:val="center"/>
                              <w:textDirection w:val="btLr"/>
                            </w:pPr>
                            <w:r>
                              <w:rPr>
                                <w:rFonts w:ascii="Cambria" w:eastAsia="Cambria" w:hAnsi="Cambria" w:cs="Cambria"/>
                                <w:b/>
                                <w:color w:val="000000"/>
                                <w:sz w:val="24"/>
                              </w:rPr>
                              <w:t>De carga</w:t>
                            </w:r>
                          </w:p>
                        </w:txbxContent>
                      </v:textbox>
                    </v:rect>
                    <v:shape id="Flecha: a la derecha 13" o:spid="_x0000_s1043" type="#_x0000_t13" style="position:absolute;left:12135;top:14673;width:678;height:6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" adj="10800,3596" fillcolor="#b1c0d7" stroked="f">
                      <v:textbox inset="2.53958mm,2.53958mm,2.53958mm,2.53958mm">
                        <w:txbxContent>
                          <w:p w14:paraId="7D09C97A" w14:textId="77777777" w:rsidR="00C64457" w:rsidRDefault="00C64457">
                            <w:pPr>
                              <w:spacing w:line="240" w:lineRule="auto"/>
                              <w:ind w:firstLine="0"/>
                              <w:textDirection w:val="btLr"/>
                            </w:pPr>
                          </w:p>
                        </w:txbxContent>
                      </v:textbox>
                    </v:shape>
                    <v:roundrect id="Rectángulo: esquinas redondeadas 14" o:spid="_x0000_s1044" style="position:absolute;left:4726;top:15690;width:15496;height:3874;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" fillcolor="#cfd7e7" strokecolor="#cfd7e7" strokeweight="2pt">
                      <v:fill opacity="58596f"/>
                      <v:stroke startarrowwidth="narrow" startarrowlength="short" endarrowwidth="narrow" endarrowlength="short" opacity="58596f"/>
                      <v:textbox inset="2.53958mm,2.53958mm,2.53958mm,2.53958mm">
                        <w:txbxContent>
                          <w:p w14:paraId="6E00A660" w14:textId="77777777" w:rsidR="00C64457" w:rsidRDefault="00C64457">
                            <w:pPr>
                              <w:spacing w:line="240" w:lineRule="auto"/>
                              <w:ind w:firstLine="0"/>
                              <w:textDirection w:val="btLr"/>
                            </w:pPr>
                          </w:p>
                        </w:txbxContent>
                      </v:textbox>
                    </v:roundrect>
                    <v:rect id="Rectángulo 15" o:spid="_x0000_s1045" style="position:absolute;left:4839;top:15803;width:15270;height:3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" filled="f" stroked="f">
                      <v:textbox inset=".42292mm,.42292mm,.42292mm,.42292mm">
                        <w:txbxContent>
                          <w:p w14:paraId="37AA98DB" w14:textId="77777777" w:rsidR="00C64457" w:rsidRDefault="00751287">
                            <w:pPr>
                              <w:spacing w:line="215" w:lineRule="auto"/>
                              <w:ind w:firstLine="0"/>
                              <w:jc w:val="center"/>
                              <w:textDirection w:val="btLr"/>
                            </w:pPr>
                            <w:r>
                              <w:rPr>
                                <w:rFonts w:ascii="Cambria" w:eastAsia="Cambria" w:hAnsi="Cambria" w:cs="Cambria"/>
                                <w:b/>
                                <w:color w:val="000000"/>
                                <w:sz w:val="24"/>
                              </w:rPr>
                              <w:t>Semirremolque</w:t>
                            </w:r>
                            <w:r>
                              <w:rPr>
                                <w:rFonts w:ascii="Cambria" w:eastAsia="Cambria" w:hAnsi="Cambria" w:cs="Cambria"/>
                                <w:color w:val="000000"/>
                                <w:sz w:val="24"/>
                              </w:rPr>
                              <w:tab/>
                            </w:r>
                          </w:p>
                        </w:txbxContent>
                      </v:textbox>
                    </v:rect>
                    <v:shape id="Flecha: a la derecha 16" o:spid="_x0000_s1046" type="#_x0000_t13" style="position:absolute;left:12135;top:19903;width:678;height:6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" adj="10800,3596" fillcolor="#b1c0d7" stroked="f">
                      <v:textbox inset="2.53958mm,2.53958mm,2.53958mm,2.53958mm">
                        <w:txbxContent>
                          <w:p w14:paraId="686965F5" w14:textId="77777777" w:rsidR="00C64457" w:rsidRDefault="00C64457">
                            <w:pPr>
                              <w:spacing w:line="240" w:lineRule="auto"/>
                              <w:ind w:firstLine="0"/>
                              <w:textDirection w:val="btLr"/>
                            </w:pPr>
                          </w:p>
                        </w:txbxContent>
                      </v:textbox>
                    </v:shape>
                    <v:roundrect id="Rectángulo: esquinas redondeadas 17" o:spid="_x0000_s1047" style="position:absolute;left:4726;top:20920;width:15496;height:3874;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" fillcolor="#cfd7e7" strokecolor="#cfd7e7" strokeweight="2pt">
                      <v:fill opacity="58596f"/>
                      <v:stroke startarrowwidth="narrow" startarrowlength="short" endarrowwidth="narrow" endarrowlength="short" opacity="58596f"/>
                      <v:textbox inset="2.53958mm,2.53958mm,2.53958mm,2.53958mm">
                        <w:txbxContent>
                          <w:p w14:paraId="78FF626E" w14:textId="77777777" w:rsidR="00C64457" w:rsidRDefault="00C64457">
                            <w:pPr>
                              <w:spacing w:line="240" w:lineRule="auto"/>
                              <w:ind w:firstLine="0"/>
                              <w:textDirection w:val="btLr"/>
                            </w:pPr>
                          </w:p>
                        </w:txbxContent>
                      </v:textbox>
                    </v:roundrect>
                    <v:rect id="Rectángulo 18" o:spid="_x0000_s1048" style="position:absolute;left:4839;top:21033;width:15270;height:3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" filled="f" stroked="f">
                      <v:textbox inset=".42292mm,.42292mm,.42292mm,.42292mm">
                        <w:txbxContent>
                          <w:p w14:paraId="0121639B" w14:textId="77777777" w:rsidR="00C64457" w:rsidRDefault="00751287">
                            <w:pPr>
                              <w:spacing w:line="215" w:lineRule="auto"/>
                              <w:ind w:firstLine="0"/>
                              <w:jc w:val="center"/>
                              <w:textDirection w:val="btLr"/>
                            </w:pPr>
                            <w:r>
                              <w:rPr>
                                <w:rFonts w:ascii="Cambria" w:eastAsia="Cambria" w:hAnsi="Cambria" w:cs="Cambria"/>
                                <w:b/>
                                <w:color w:val="000000"/>
                                <w:sz w:val="24"/>
                              </w:rPr>
                              <w:t>Remolque</w:t>
                            </w:r>
                          </w:p>
                        </w:txbxContent>
                      </v:textbox>
                    </v:rect>
                    <v:roundrect id="Rectángulo: esquinas redondeadas 19" o:spid="_x0000_s1049" style="position:absolute;left:22392;width:15497;height:3874;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14:paraId="06560242" w14:textId="77777777" w:rsidR="00C64457" w:rsidRDefault="00C64457">
                            <w:pPr>
                              <w:spacing w:line="240" w:lineRule="auto"/>
                              <w:ind w:firstLine="0"/>
                              <w:textDirection w:val="btLr"/>
                            </w:pPr>
                          </w:p>
                        </w:txbxContent>
                      </v:textbox>
                    </v:roundrect>
                    <v:rect id="Rectángulo 20" o:spid="_x0000_s1050" style="position:absolute;left:22505;top:113;width:15270;height:3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" filled="f" stroked="f">
                      <v:textbox inset=".42292mm,.42292mm,.42292mm,.42292mm">
                        <w:txbxContent>
                          <w:p w14:paraId="2641F9DA" w14:textId="77777777" w:rsidR="00C64457" w:rsidRDefault="00751287">
                            <w:pPr>
                              <w:spacing w:line="215" w:lineRule="auto"/>
                              <w:ind w:firstLine="0"/>
                              <w:jc w:val="center"/>
                              <w:textDirection w:val="btLr"/>
                            </w:pPr>
                            <w:r>
                              <w:rPr>
                                <w:rFonts w:ascii="Cambria" w:eastAsia="Cambria" w:hAnsi="Cambria" w:cs="Cambria"/>
                                <w:color w:val="000000"/>
                                <w:sz w:val="24"/>
                              </w:rPr>
                              <w:t>Letras que lo identifican</w:t>
                            </w:r>
                          </w:p>
                        </w:txbxContent>
                      </v:textbox>
                    </v:rect>
                    <v:shape id="Flecha: a la derecha 21" o:spid="_x0000_s1051" type="#_x0000_t13" style="position:absolute;left:29801;top:4213;width:678;height:6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" adj="10800,3596" fillcolor="#b1c0d7" stroked="f">
                      <v:textbox inset="2.53958mm,2.53958mm,2.53958mm,2.53958mm">
                        <w:txbxContent>
                          <w:p w14:paraId="0C75FE57" w14:textId="77777777" w:rsidR="00C64457" w:rsidRDefault="00C64457">
                            <w:pPr>
                              <w:spacing w:line="240" w:lineRule="auto"/>
                              <w:ind w:firstLine="0"/>
                              <w:textDirection w:val="btLr"/>
                            </w:pPr>
                          </w:p>
                        </w:txbxContent>
                      </v:textbox>
                    </v:shape>
                    <v:roundrect id="Rectángulo: esquinas redondeadas 22" o:spid="_x0000_s1052" style="position:absolute;left:22392;top:5230;width:15497;height:3874;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" fillcolor="#cfd7e7" strokecolor="#cfd7e7" strokeweight="2pt">
                      <v:fill opacity="58596f"/>
                      <v:stroke startarrowwidth="narrow" startarrowlength="short" endarrowwidth="narrow" endarrowlength="short" opacity="58596f"/>
                      <v:textbox inset="2.53958mm,2.53958mm,2.53958mm,2.53958mm">
                        <w:txbxContent>
                          <w:p w14:paraId="57961D5B" w14:textId="77777777" w:rsidR="00C64457" w:rsidRDefault="00C64457">
                            <w:pPr>
                              <w:spacing w:line="240" w:lineRule="auto"/>
                              <w:ind w:firstLine="0"/>
                              <w:textDirection w:val="btLr"/>
                            </w:pPr>
                          </w:p>
                        </w:txbxContent>
                      </v:textbox>
                    </v:roundrect>
                    <v:rect id="Rectángulo 23" o:spid="_x0000_s1053" style="position:absolute;left:22505;top:5343;width:15270;height:3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" filled="f" stroked="f">
                      <v:textbox inset=".42292mm,.42292mm,.42292mm,.42292mm">
                        <w:txbxContent>
                          <w:p w14:paraId="3472835A" w14:textId="77777777" w:rsidR="00C64457" w:rsidRDefault="00751287">
                            <w:pPr>
                              <w:spacing w:line="215" w:lineRule="auto"/>
                              <w:ind w:firstLine="0"/>
                              <w:jc w:val="center"/>
                              <w:textDirection w:val="btLr"/>
                            </w:pPr>
                            <w:r>
                              <w:rPr>
                                <w:rFonts w:ascii="Cambria" w:eastAsia="Cambria" w:hAnsi="Cambria" w:cs="Cambria"/>
                                <w:b/>
                                <w:color w:val="000000"/>
                                <w:sz w:val="24"/>
                              </w:rPr>
                              <w:t>B</w:t>
                            </w:r>
                          </w:p>
                        </w:txbxContent>
                      </v:textbox>
                    </v:rect>
                    <v:shape id="Flecha: a la derecha 24" o:spid="_x0000_s1054" type="#_x0000_t13" style="position:absolute;left:29801;top:9443;width:678;height:6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" adj="10800,3596" fillcolor="#b1c0d7" stroked="f">
                      <v:textbox inset="2.53958mm,2.53958mm,2.53958mm,2.53958mm">
                        <w:txbxContent>
                          <w:p w14:paraId="1F5997C2" w14:textId="77777777" w:rsidR="00C64457" w:rsidRDefault="00C64457">
                            <w:pPr>
                              <w:spacing w:line="240" w:lineRule="auto"/>
                              <w:ind w:firstLine="0"/>
                              <w:textDirection w:val="btLr"/>
                            </w:pPr>
                          </w:p>
                        </w:txbxContent>
                      </v:textbox>
                    </v:shape>
                    <v:roundrect id="Rectángulo: esquinas redondeadas 25" o:spid="_x0000_s1055" style="position:absolute;left:22392;top:10460;width:15497;height:3874;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" fillcolor="#cfd7e7" strokecolor="#cfd7e7" strokeweight="2pt">
                      <v:fill opacity="58596f"/>
                      <v:stroke startarrowwidth="narrow" startarrowlength="short" endarrowwidth="narrow" endarrowlength="short" opacity="58596f"/>
                      <v:textbox inset="2.53958mm,2.53958mm,2.53958mm,2.53958mm">
                        <w:txbxContent>
                          <w:p w14:paraId="46010E0E" w14:textId="77777777" w:rsidR="00C64457" w:rsidRDefault="00C64457">
                            <w:pPr>
                              <w:spacing w:line="240" w:lineRule="auto"/>
                              <w:ind w:firstLine="0"/>
                              <w:textDirection w:val="btLr"/>
                            </w:pPr>
                          </w:p>
                        </w:txbxContent>
                      </v:textbox>
                    </v:roundrect>
                    <v:rect id="Rectángulo 26" o:spid="_x0000_s1056" style="position:absolute;left:22505;top:10573;width:15270;height:3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" filled="f" stroked="f">
                      <v:textbox inset=".42292mm,.42292mm,.42292mm,.42292mm">
                        <w:txbxContent>
                          <w:p w14:paraId="1CBBCEE3" w14:textId="77777777" w:rsidR="00C64457" w:rsidRDefault="00751287">
                            <w:pPr>
                              <w:spacing w:line="215" w:lineRule="auto"/>
                              <w:ind w:firstLine="0"/>
                              <w:jc w:val="center"/>
                              <w:textDirection w:val="btLr"/>
                            </w:pPr>
                            <w:r>
                              <w:rPr>
                                <w:rFonts w:ascii="Cambria" w:eastAsia="Cambria" w:hAnsi="Cambria" w:cs="Cambria"/>
                                <w:b/>
                                <w:color w:val="000000"/>
                                <w:sz w:val="24"/>
                              </w:rPr>
                              <w:t>C</w:t>
                            </w:r>
                          </w:p>
                        </w:txbxContent>
                      </v:textbox>
                    </v:rect>
                    <v:shape id="Flecha: a la derecha 27" o:spid="_x0000_s1057" type="#_x0000_t13" style="position:absolute;left:29801;top:14673;width:678;height:6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" adj="10800,3596" fillcolor="#b1c0d7" stroked="f">
                      <v:textbox inset="2.53958mm,2.53958mm,2.53958mm,2.53958mm">
                        <w:txbxContent>
                          <w:p w14:paraId="527269D3" w14:textId="77777777" w:rsidR="00C64457" w:rsidRDefault="00C64457">
                            <w:pPr>
                              <w:spacing w:line="240" w:lineRule="auto"/>
                              <w:ind w:firstLine="0"/>
                              <w:textDirection w:val="btLr"/>
                            </w:pPr>
                          </w:p>
                        </w:txbxContent>
                      </v:textbox>
                    </v:shape>
                    <v:roundrect id="Rectángulo: esquinas redondeadas 28" o:spid="_x0000_s1058" style="position:absolute;left:22392;top:15690;width:15497;height:3874;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" fillcolor="#cfd7e7" strokecolor="#cfd7e7" strokeweight="2pt">
                      <v:fill opacity="58596f"/>
                      <v:stroke startarrowwidth="narrow" startarrowlength="short" endarrowwidth="narrow" endarrowlength="short" opacity="58596f"/>
                      <v:textbox inset="2.53958mm,2.53958mm,2.53958mm,2.53958mm">
                        <w:txbxContent>
                          <w:p w14:paraId="3ACC6139" w14:textId="77777777" w:rsidR="00C64457" w:rsidRDefault="00C64457">
                            <w:pPr>
                              <w:spacing w:line="240" w:lineRule="auto"/>
                              <w:ind w:firstLine="0"/>
                              <w:textDirection w:val="btLr"/>
                            </w:pPr>
                          </w:p>
                        </w:txbxContent>
                      </v:textbox>
                    </v:roundrect>
                    <v:rect id="Rectángulo 29" o:spid="_x0000_s1059" style="position:absolute;left:22505;top:15803;width:15270;height:3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" filled="f" stroked="f">
                      <v:textbox inset=".42292mm,.42292mm,.42292mm,.42292mm">
                        <w:txbxContent>
                          <w:p w14:paraId="5A622ADB" w14:textId="77777777" w:rsidR="00C64457" w:rsidRDefault="00751287">
                            <w:pPr>
                              <w:spacing w:line="215" w:lineRule="auto"/>
                              <w:ind w:firstLine="0"/>
                              <w:jc w:val="center"/>
                              <w:textDirection w:val="btLr"/>
                            </w:pPr>
                            <w:r>
                              <w:rPr>
                                <w:rFonts w:ascii="Cambria" w:eastAsia="Cambria" w:hAnsi="Cambria" w:cs="Cambria"/>
                                <w:b/>
                                <w:color w:val="000000"/>
                                <w:sz w:val="24"/>
                              </w:rPr>
                              <w:t>S</w:t>
                            </w:r>
                          </w:p>
                        </w:txbxContent>
                      </v:textbox>
                    </v:rect>
                    <v:shape id="Flecha: a la derecha 30" o:spid="_x0000_s1060" type="#_x0000_t13" style="position:absolute;left:29801;top:19903;width:678;height:6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" adj="10800,3596" fillcolor="#b1c0d7" stroked="f">
                      <v:textbox inset="2.53958mm,2.53958mm,2.53958mm,2.53958mm">
                        <w:txbxContent>
                          <w:p w14:paraId="4FBF023C" w14:textId="77777777" w:rsidR="00C64457" w:rsidRDefault="00C64457">
                            <w:pPr>
                              <w:spacing w:line="240" w:lineRule="auto"/>
                              <w:ind w:firstLine="0"/>
                              <w:textDirection w:val="btLr"/>
                            </w:pPr>
                          </w:p>
                        </w:txbxContent>
                      </v:textbox>
                    </v:shape>
                    <v:roundrect id="Rectángulo: esquinas redondeadas 31" o:spid="_x0000_s1061" style="position:absolute;left:22392;top:20920;width:15497;height:3874;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" fillcolor="#cfd7e7" strokecolor="#cfd7e7" strokeweight="2pt">
                      <v:fill opacity="58596f"/>
                      <v:stroke startarrowwidth="narrow" startarrowlength="short" endarrowwidth="narrow" endarrowlength="short" opacity="58596f"/>
                      <v:textbox inset="2.53958mm,2.53958mm,2.53958mm,2.53958mm">
                        <w:txbxContent>
                          <w:p w14:paraId="6CE27673" w14:textId="77777777" w:rsidR="00C64457" w:rsidRDefault="00C64457">
                            <w:pPr>
                              <w:spacing w:line="240" w:lineRule="auto"/>
                              <w:ind w:firstLine="0"/>
                              <w:textDirection w:val="btLr"/>
                            </w:pPr>
                          </w:p>
                        </w:txbxContent>
                      </v:textbox>
                    </v:roundrect>
                    <v:rect id="Rectángulo 32" o:spid="_x0000_s1062" style="position:absolute;left:22505;top:21033;width:15270;height:3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" filled="f" stroked="f">
                      <v:textbox inset=".42292mm,.42292mm,.42292mm,.42292mm">
                        <w:txbxContent>
                          <w:p w14:paraId="68E01ECB" w14:textId="77777777" w:rsidR="00C64457" w:rsidRDefault="00751287">
                            <w:pPr>
                              <w:spacing w:line="215" w:lineRule="auto"/>
                              <w:ind w:firstLine="0"/>
                              <w:jc w:val="center"/>
                              <w:textDirection w:val="btLr"/>
                            </w:pPr>
                            <w:r>
                              <w:rPr>
                                <w:rFonts w:ascii="Cambria" w:eastAsia="Cambria" w:hAnsi="Cambria" w:cs="Cambria"/>
                                <w:b/>
                                <w:color w:val="000000"/>
                                <w:sz w:val="24"/>
                              </w:rPr>
                              <w:t>R</w:t>
                            </w:r>
                          </w:p>
                        </w:txbxContent>
                      </v:textbox>
                    </v:rect>
                  </v:group>
                </v:group>
                <w10:anchorlock/>
              </v:group>
            </w:pict>
          </mc:Fallback>
        </mc:AlternateContent>
      </w:r>
    </w:p>
    <w:p w14:paraId="0000007A" w14:textId="77777777" w:rsidR="00C64457" w:rsidRDefault="00751287">
      <w:pPr>
        <w:rPr>
          <w:color w:val="000000"/>
        </w:rPr>
      </w:pPr>
      <w:r>
        <w:rPr>
          <w:noProof/>
        </w:rPr>
        <mc:AlternateContent>
          <mc:Choice Requires="wps">
            <w:drawing>
              <wp:anchor distT="0" distB="0" distL="114300" distR="114300" simplePos="0" relativeHeight="251664384" behindDoc="0" locked="0" layoutInCell="1" hidden="0" allowOverlap="1" wp14:anchorId="6585F80B" wp14:editId="5F89A04D">
                <wp:simplePos x="0" y="0"/>
                <wp:positionH relativeFrom="column">
                  <wp:posOffset>1739900</wp:posOffset>
                </wp:positionH>
                <wp:positionV relativeFrom="paragraph">
                  <wp:posOffset>38100</wp:posOffset>
                </wp:positionV>
                <wp:extent cx="3040309" cy="323850"/>
                <wp:effectExtent l="0" t="0" r="0" b="0"/>
                <wp:wrapNone/>
                <wp:docPr id="336" name="Rectángulo 336"/>
                <wp:cNvGraphicFramePr/>
                <a:graphic xmlns:a="http://schemas.openxmlformats.org/drawingml/2006/main">
                  <a:graphicData uri="http://schemas.microsoft.com/office/word/2010/wordprocessingShape">
                    <wps:wsp>
                      <wps:cNvSpPr/>
                      <wps:spPr>
                        <a:xfrm>
                          <a:off x="3835371" y="3627600"/>
                          <a:ext cx="3021259" cy="304800"/>
                        </a:xfrm>
                        <a:prstGeom prst="rect">
                          <a:avLst/>
                        </a:prstGeom>
                        <a:solidFill>
                          <a:schemeClr val="lt1"/>
                        </a:solidFill>
                        <a:ln>
                          <a:noFill/>
                        </a:ln>
                      </wps:spPr>
                      <wps:txbx>
                        <w:txbxContent>
                          <w:p w14:paraId="47480832" w14:textId="77777777" w:rsidR="00C64457" w:rsidRDefault="00751287">
                            <w:pPr>
                              <w:spacing w:line="275" w:lineRule="auto"/>
                              <w:ind w:firstLine="0"/>
                              <w:textDirection w:val="btLr"/>
                            </w:pPr>
                            <w:r>
                              <w:rPr>
                                <w:color w:val="000000"/>
                              </w:rPr>
                              <w:t>Nota. SENA (2021).</w:t>
                            </w:r>
                          </w:p>
                        </w:txbxContent>
                      </wps:txbx>
                      <wps:bodyPr spcFirstLastPara="1" wrap="square" lIns="91425" tIns="45700" rIns="91425" bIns="45700" anchor="t" anchorCtr="0">
                        <a:noAutofit/>
                      </wps:bodyPr>
                    </wps:wsp>
                  </a:graphicData>
                </a:graphic>
              </wp:anchor>
            </w:drawing>
          </mc:Choice>
          <mc:Fallback>
            <w:pict>
              <v:rect w14:anchorId="6585F80B" id="Rectángulo 336" o:spid="_x0000_s1063" style="position:absolute;left:0;text-align:left;margin-left:137pt;margin-top:3pt;width:239.4pt;height:2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" fillcolor="white [3201]" stroked="f">
                <v:textbox inset="2.53958mm,1.2694mm,2.53958mm,1.2694mm">
                  <w:txbxContent>
                    <w:p w14:paraId="47480832" w14:textId="77777777" w:rsidR="00C64457" w:rsidRDefault="00751287">
                      <w:pPr>
                        <w:spacing w:line="275" w:lineRule="auto"/>
                        <w:ind w:firstLine="0"/>
                        <w:textDirection w:val="btLr"/>
                      </w:pPr>
                      <w:r>
                        <w:rPr>
                          <w:color w:val="000000"/>
                        </w:rPr>
                        <w:t>Nota. SENA (2021).</w:t>
                      </w:r>
                    </w:p>
                  </w:txbxContent>
                </v:textbox>
              </v:rect>
            </w:pict>
          </mc:Fallback>
        </mc:AlternateContent>
      </w:r>
    </w:p>
    <w:p w14:paraId="0000007B" w14:textId="77777777" w:rsidR="00C64457" w:rsidRDefault="00C64457">
      <w:pPr>
        <w:rPr>
          <w:color w:val="000000"/>
        </w:rPr>
      </w:pPr>
    </w:p>
    <w:p w14:paraId="0000007C" w14:textId="77777777" w:rsidR="00C64457" w:rsidRDefault="00C64457">
      <w:pPr>
        <w:jc w:val="center"/>
        <w:rPr>
          <w:color w:val="000000"/>
        </w:rPr>
      </w:pPr>
    </w:p>
    <w:p w14:paraId="0000007D" w14:textId="77777777" w:rsidR="00C64457" w:rsidRDefault="00C64457">
      <w:pPr>
        <w:jc w:val="center"/>
        <w:rPr>
          <w:color w:val="000000"/>
        </w:rPr>
      </w:pPr>
    </w:p>
    <w:p w14:paraId="0000007E" w14:textId="77777777" w:rsidR="00C64457" w:rsidRDefault="00C64457">
      <w:pPr>
        <w:jc w:val="center"/>
        <w:rPr>
          <w:color w:val="000000"/>
        </w:rPr>
      </w:pPr>
    </w:p>
    <w:p w14:paraId="0000007F" w14:textId="77777777" w:rsidR="00C64457" w:rsidRDefault="00C64457">
      <w:pPr>
        <w:jc w:val="center"/>
        <w:rPr>
          <w:color w:val="000000"/>
        </w:rPr>
      </w:pPr>
    </w:p>
    <w:p w14:paraId="00000080" w14:textId="77777777" w:rsidR="00C64457" w:rsidRDefault="00C64457">
      <w:pPr>
        <w:jc w:val="center"/>
        <w:rPr>
          <w:color w:val="000000"/>
        </w:rPr>
      </w:pPr>
    </w:p>
    <w:p w14:paraId="00000081" w14:textId="77777777" w:rsidR="00C64457" w:rsidRDefault="00C64457">
      <w:pPr>
        <w:jc w:val="center"/>
        <w:rPr>
          <w:color w:val="000000"/>
        </w:rPr>
      </w:pPr>
    </w:p>
    <w:p w14:paraId="00000082" w14:textId="77777777" w:rsidR="00C64457" w:rsidRDefault="00C64457">
      <w:pPr>
        <w:jc w:val="center"/>
        <w:rPr>
          <w:color w:val="000000"/>
        </w:rPr>
      </w:pPr>
    </w:p>
    <w:p w14:paraId="00000083" w14:textId="77777777" w:rsidR="00C64457" w:rsidRDefault="00C64457">
      <w:pPr>
        <w:jc w:val="center"/>
        <w:rPr>
          <w:color w:val="000000"/>
        </w:rPr>
      </w:pPr>
    </w:p>
    <w:p w14:paraId="00000084" w14:textId="77777777" w:rsidR="00C64457" w:rsidRDefault="00C64457">
      <w:pPr>
        <w:rPr>
          <w:color w:val="000000"/>
        </w:rPr>
      </w:pPr>
    </w:p>
    <w:sdt>
      <w:sdtPr>
        <w:tag w:val="goog_rdk_35"/>
        <w:id w:val="-1372377427"/>
      </w:sdtPr>
      <w:sdtEndPr/>
      <w:sdtContent>
        <w:p w14:paraId="00000085" w14:textId="77777777" w:rsidR="00C64457" w:rsidRDefault="00751287">
          <w:pPr>
            <w:rPr>
              <w:del w:id="21" w:author="silvia.sequeda@outlook.es" w:date="2021-10-19T19:04:00Z"/>
              <w:color w:val="000000"/>
            </w:rPr>
          </w:pPr>
          <w:sdt>
            <w:sdtPr>
              <w:tag w:val="goog_rdk_34"/>
              <w:id w:val="1658726192"/>
            </w:sdtPr>
            <w:sdtEndPr/>
            <w:sdtContent/>
          </w:sdt>
        </w:p>
      </w:sdtContent>
    </w:sdt>
    <w:p w14:paraId="00000086" w14:textId="77777777" w:rsidR="00C64457" w:rsidRDefault="00751287">
      <w:pPr>
        <w:rPr>
          <w:color w:val="000000"/>
        </w:rPr>
      </w:pPr>
      <w:r>
        <w:rPr>
          <w:color w:val="000000"/>
        </w:rPr>
        <w:t xml:space="preserve">Para el transporte de carga se combina las letras con el número de ejes así, ver figura 4: </w:t>
      </w:r>
    </w:p>
    <w:p w14:paraId="00000087" w14:textId="77777777" w:rsidR="00C64457" w:rsidRDefault="00C64457">
      <w:pPr>
        <w:rPr>
          <w:color w:val="000000"/>
        </w:rPr>
      </w:pPr>
    </w:p>
    <w:p w14:paraId="00000088" w14:textId="77777777" w:rsidR="00C64457" w:rsidRDefault="00751287">
      <w:pPr>
        <w:ind w:firstLine="2694"/>
        <w:rPr>
          <w:b/>
          <w:color w:val="000000"/>
        </w:rPr>
      </w:pPr>
      <w:sdt>
        <w:sdtPr>
          <w:tag w:val="goog_rdk_36"/>
          <w:id w:val="-107511372"/>
        </w:sdtPr>
        <w:sdtEndPr/>
        <w:sdtContent>
          <w:commentRangeStart w:id="22"/>
        </w:sdtContent>
      </w:sdt>
      <w:r>
        <w:rPr>
          <w:b/>
          <w:color w:val="000000"/>
        </w:rPr>
        <w:t xml:space="preserve">Figura 4 </w:t>
      </w:r>
    </w:p>
    <w:p w14:paraId="00000089" w14:textId="77777777" w:rsidR="00C64457" w:rsidRDefault="00751287">
      <w:pPr>
        <w:ind w:firstLine="2694"/>
        <w:rPr>
          <w:i/>
          <w:color w:val="000000"/>
        </w:rPr>
      </w:pPr>
      <w:r>
        <w:rPr>
          <w:i/>
          <w:color w:val="000000"/>
        </w:rPr>
        <w:t>Identificación tipos de transporte</w:t>
      </w:r>
    </w:p>
    <w:commentRangeEnd w:id="22"/>
    <w:p w14:paraId="0000008A" w14:textId="77777777" w:rsidR="00C64457" w:rsidRDefault="00751287">
      <w:pPr>
        <w:ind w:firstLine="2694"/>
        <w:rPr>
          <w:color w:val="000000"/>
        </w:rPr>
      </w:pPr>
      <w:r>
        <w:commentReference w:id="22"/>
      </w:r>
    </w:p>
    <w:p w14:paraId="0000008B" w14:textId="77777777" w:rsidR="00C64457" w:rsidRDefault="00C64457">
      <w:pPr>
        <w:rPr>
          <w:color w:val="000000"/>
        </w:rPr>
      </w:pPr>
    </w:p>
    <w:p w14:paraId="0000008C" w14:textId="77777777" w:rsidR="00C64457" w:rsidRDefault="00751287">
      <w:pPr>
        <w:jc w:val="center"/>
        <w:rPr>
          <w:color w:val="000000"/>
        </w:rPr>
      </w:pPr>
      <w:r>
        <w:rPr>
          <w:noProof/>
          <w:color w:val="000000"/>
        </w:rPr>
        <mc:AlternateContent>
          <mc:Choice Requires="wpg">
            <w:drawing>
              <wp:inline distT="0" distB="0" distL="0" distR="0" wp14:anchorId="3DD78FCD" wp14:editId="11B47F8C">
                <wp:extent cx="3394561" cy="2149433"/>
                <wp:effectExtent l="0" t="0" r="0" b="0"/>
                <wp:docPr id="334" name="Grupo 334"/>
                <wp:cNvGraphicFramePr/>
                <a:graphic xmlns:a="http://schemas.openxmlformats.org/drawingml/2006/main">
                  <a:graphicData uri="http://schemas.microsoft.com/office/word/2010/wordprocessingGroup">
                    <wpg:wgp>
                      <wpg:cNvGrpSpPr/>
                      <wpg:grpSpPr>
                        <a:xfrm>
                          <a:off x="0" y="0"/>
                          <a:ext cx="3394561" cy="2149433"/>
                          <a:chOff x="3648720" y="2705284"/>
                          <a:chExt cx="3394561" cy="2149433"/>
                        </a:xfrm>
                      </wpg:grpSpPr>
                      <wpg:grpSp>
                        <wpg:cNvPr id="33" name="Grupo 33"/>
                        <wpg:cNvGrpSpPr/>
                        <wpg:grpSpPr>
                          <a:xfrm>
                            <a:off x="3648720" y="2705284"/>
                            <a:ext cx="3394561" cy="2149433"/>
                            <a:chOff x="0" y="0"/>
                            <a:chExt cx="3394550" cy="2149425"/>
                          </a:xfrm>
                        </wpg:grpSpPr>
                        <wps:wsp>
                          <wps:cNvPr id="34" name="Rectángulo 34"/>
                          <wps:cNvSpPr/>
                          <wps:spPr>
                            <a:xfrm>
                              <a:off x="0" y="0"/>
                              <a:ext cx="3394550" cy="2149425"/>
                            </a:xfrm>
                            <a:prstGeom prst="rect">
                              <a:avLst/>
                            </a:prstGeom>
                            <a:noFill/>
                            <a:ln>
                              <a:noFill/>
                            </a:ln>
                          </wps:spPr>
                          <wps:txbx>
                            <w:txbxContent>
                              <w:p w14:paraId="3D3321AE"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g:grpSp>
                          <wpg:cNvPr id="35" name="Grupo 35"/>
                          <wpg:cNvGrpSpPr/>
                          <wpg:grpSpPr>
                            <a:xfrm>
                              <a:off x="0" y="0"/>
                              <a:ext cx="3394550" cy="2149425"/>
                              <a:chOff x="0" y="0"/>
                              <a:chExt cx="3394550" cy="2149425"/>
                            </a:xfrm>
                          </wpg:grpSpPr>
                          <wps:wsp>
                            <wps:cNvPr id="36" name="Rectángulo 36"/>
                            <wps:cNvSpPr/>
                            <wps:spPr>
                              <a:xfrm>
                                <a:off x="0" y="0"/>
                                <a:ext cx="3394550" cy="2149425"/>
                              </a:xfrm>
                              <a:prstGeom prst="rect">
                                <a:avLst/>
                              </a:prstGeom>
                              <a:noFill/>
                              <a:ln>
                                <a:noFill/>
                              </a:ln>
                            </wps:spPr>
                            <wps:txbx>
                              <w:txbxContent>
                                <w:p w14:paraId="72D2A1FA"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37" name="Rectángulo: esquinas redondeadas 37"/>
                            <wps:cNvSpPr/>
                            <wps:spPr>
                              <a:xfrm>
                                <a:off x="315546" y="34"/>
                                <a:ext cx="1228207" cy="614103"/>
                              </a:xfrm>
                              <a:prstGeom prst="roundRect">
                                <a:avLst>
                                  <a:gd name="adj" fmla="val 10000"/>
                                </a:avLst>
                              </a:prstGeom>
                              <a:solidFill>
                                <a:srgbClr val="B2A0C7"/>
                              </a:solidFill>
                              <a:ln w="25400" cap="flat" cmpd="sng">
                                <a:solidFill>
                                  <a:schemeClr val="lt1"/>
                                </a:solidFill>
                                <a:prstDash val="solid"/>
                                <a:round/>
                                <a:headEnd type="none" w="sm" len="sm"/>
                                <a:tailEnd type="none" w="sm" len="sm"/>
                              </a:ln>
                            </wps:spPr>
                            <wps:txbx>
                              <w:txbxContent>
                                <w:p w14:paraId="33715DCF"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38" name="Rectángulo 38"/>
                            <wps:cNvSpPr/>
                            <wps:spPr>
                              <a:xfrm>
                                <a:off x="333532" y="18020"/>
                                <a:ext cx="1192235" cy="578131"/>
                              </a:xfrm>
                              <a:prstGeom prst="rect">
                                <a:avLst/>
                              </a:prstGeom>
                              <a:noFill/>
                              <a:ln>
                                <a:noFill/>
                              </a:ln>
                            </wps:spPr>
                            <wps:txbx>
                              <w:txbxContent>
                                <w:p w14:paraId="79D33E21" w14:textId="77777777" w:rsidR="00C64457" w:rsidRDefault="00751287">
                                  <w:pPr>
                                    <w:spacing w:line="215" w:lineRule="auto"/>
                                    <w:ind w:firstLine="0"/>
                                    <w:jc w:val="center"/>
                                    <w:textDirection w:val="btLr"/>
                                  </w:pPr>
                                  <w:r>
                                    <w:rPr>
                                      <w:rFonts w:ascii="Cambria" w:eastAsia="Cambria" w:hAnsi="Cambria" w:cs="Cambria"/>
                                      <w:color w:val="000000"/>
                                      <w:sz w:val="30"/>
                                    </w:rPr>
                                    <w:t>Número de Ejes</w:t>
                                  </w:r>
                                </w:p>
                              </w:txbxContent>
                            </wps:txbx>
                            <wps:bodyPr spcFirstLastPara="1" wrap="square" lIns="28575" tIns="19050" rIns="28575" bIns="19050" anchor="ctr" anchorCtr="0">
                              <a:noAutofit/>
                            </wps:bodyPr>
                          </wps:wsp>
                          <wps:wsp>
                            <wps:cNvPr id="39" name="Forma libre: forma 39"/>
                            <wps:cNvSpPr/>
                            <wps:spPr>
                              <a:xfrm>
                                <a:off x="438367" y="614138"/>
                                <a:ext cx="122820" cy="460577"/>
                              </a:xfrm>
                              <a:custGeom>
                                <a:avLst/>
                                <a:gdLst/>
                                <a:ahLst/>
                                <a:cxnLst/>
                                <a:rect l="l" t="t" r="r" b="b"/>
                                <a:pathLst>
                                  <a:path w="120000" h="120000" extrusionOk="0">
                                    <a:moveTo>
                                      <a:pt x="0" y="0"/>
                                    </a:moveTo>
                                    <a:lnTo>
                                      <a:pt x="0" y="120000"/>
                                    </a:lnTo>
                                    <a:lnTo>
                                      <a:pt x="12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40" name="Rectángulo: esquinas redondeadas 40"/>
                            <wps:cNvSpPr/>
                            <wps:spPr>
                              <a:xfrm>
                                <a:off x="561188" y="767664"/>
                                <a:ext cx="982566" cy="614103"/>
                              </a:xfrm>
                              <a:prstGeom prst="roundRect">
                                <a:avLst>
                                  <a:gd name="adj" fmla="val 10000"/>
                                </a:avLst>
                              </a:prstGeom>
                              <a:solidFill>
                                <a:schemeClr val="accent3">
                                  <a:alpha val="89411"/>
                                </a:schemeClr>
                              </a:solidFill>
                              <a:ln w="25400" cap="flat" cmpd="sng">
                                <a:solidFill>
                                  <a:srgbClr val="E5B8B7"/>
                                </a:solidFill>
                                <a:prstDash val="solid"/>
                                <a:round/>
                                <a:headEnd type="none" w="sm" len="sm"/>
                                <a:tailEnd type="none" w="sm" len="sm"/>
                              </a:ln>
                            </wps:spPr>
                            <wps:txbx>
                              <w:txbxContent>
                                <w:p w14:paraId="21432219"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41" name="Rectángulo 41"/>
                            <wps:cNvSpPr/>
                            <wps:spPr>
                              <a:xfrm>
                                <a:off x="579174" y="785650"/>
                                <a:ext cx="946594" cy="578131"/>
                              </a:xfrm>
                              <a:prstGeom prst="rect">
                                <a:avLst/>
                              </a:prstGeom>
                              <a:noFill/>
                              <a:ln>
                                <a:noFill/>
                              </a:ln>
                            </wps:spPr>
                            <wps:txbx>
                              <w:txbxContent>
                                <w:p w14:paraId="20B08448" w14:textId="77777777" w:rsidR="00C64457" w:rsidRDefault="00751287">
                                  <w:pPr>
                                    <w:spacing w:line="215" w:lineRule="auto"/>
                                    <w:ind w:firstLine="0"/>
                                    <w:jc w:val="center"/>
                                    <w:textDirection w:val="btLr"/>
                                  </w:pPr>
                                  <w:r>
                                    <w:rPr>
                                      <w:rFonts w:ascii="Cambria" w:eastAsia="Cambria" w:hAnsi="Cambria" w:cs="Cambria"/>
                                      <w:color w:val="000000"/>
                                      <w:sz w:val="38"/>
                                    </w:rPr>
                                    <w:t>Dos ejes</w:t>
                                  </w:r>
                                </w:p>
                              </w:txbxContent>
                            </wps:txbx>
                            <wps:bodyPr spcFirstLastPara="1" wrap="square" lIns="36175" tIns="24125" rIns="36175" bIns="24125" anchor="ctr" anchorCtr="0">
                              <a:noAutofit/>
                            </wps:bodyPr>
                          </wps:wsp>
                          <wps:wsp>
                            <wps:cNvPr id="42" name="Forma libre: forma 42"/>
                            <wps:cNvSpPr/>
                            <wps:spPr>
                              <a:xfrm>
                                <a:off x="438367" y="614138"/>
                                <a:ext cx="122820" cy="1228207"/>
                              </a:xfrm>
                              <a:custGeom>
                                <a:avLst/>
                                <a:gdLst/>
                                <a:ahLst/>
                                <a:cxnLst/>
                                <a:rect l="l" t="t" r="r" b="b"/>
                                <a:pathLst>
                                  <a:path w="120000" h="120000" extrusionOk="0">
                                    <a:moveTo>
                                      <a:pt x="0" y="0"/>
                                    </a:moveTo>
                                    <a:lnTo>
                                      <a:pt x="0" y="120000"/>
                                    </a:lnTo>
                                    <a:lnTo>
                                      <a:pt x="12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43" name="Rectángulo: esquinas redondeadas 43"/>
                            <wps:cNvSpPr/>
                            <wps:spPr>
                              <a:xfrm>
                                <a:off x="561188" y="1535294"/>
                                <a:ext cx="982566" cy="614103"/>
                              </a:xfrm>
                              <a:prstGeom prst="roundRect">
                                <a:avLst>
                                  <a:gd name="adj" fmla="val 10000"/>
                                </a:avLst>
                              </a:prstGeom>
                              <a:solidFill>
                                <a:srgbClr val="92D050">
                                  <a:alpha val="89411"/>
                                </a:srgbClr>
                              </a:solidFill>
                              <a:ln w="25400" cap="flat" cmpd="sng">
                                <a:solidFill>
                                  <a:schemeClr val="accent1"/>
                                </a:solidFill>
                                <a:prstDash val="solid"/>
                                <a:round/>
                                <a:headEnd type="none" w="sm" len="sm"/>
                                <a:tailEnd type="none" w="sm" len="sm"/>
                              </a:ln>
                            </wps:spPr>
                            <wps:txbx>
                              <w:txbxContent>
                                <w:p w14:paraId="6C20948B"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44" name="Rectángulo 44"/>
                            <wps:cNvSpPr/>
                            <wps:spPr>
                              <a:xfrm>
                                <a:off x="579174" y="1553280"/>
                                <a:ext cx="946594" cy="578131"/>
                              </a:xfrm>
                              <a:prstGeom prst="rect">
                                <a:avLst/>
                              </a:prstGeom>
                              <a:noFill/>
                              <a:ln>
                                <a:noFill/>
                              </a:ln>
                            </wps:spPr>
                            <wps:txbx>
                              <w:txbxContent>
                                <w:p w14:paraId="2B46B673" w14:textId="77777777" w:rsidR="00C64457" w:rsidRDefault="00751287">
                                  <w:pPr>
                                    <w:spacing w:line="215" w:lineRule="auto"/>
                                    <w:ind w:firstLine="0"/>
                                    <w:jc w:val="center"/>
                                    <w:textDirection w:val="btLr"/>
                                  </w:pPr>
                                  <w:r>
                                    <w:rPr>
                                      <w:rFonts w:ascii="Cambria" w:eastAsia="Cambria" w:hAnsi="Cambria" w:cs="Cambria"/>
                                      <w:color w:val="000000"/>
                                      <w:sz w:val="38"/>
                                    </w:rPr>
                                    <w:t>Tres ejes</w:t>
                                  </w:r>
                                </w:p>
                              </w:txbxContent>
                            </wps:txbx>
                            <wps:bodyPr spcFirstLastPara="1" wrap="square" lIns="36175" tIns="24125" rIns="36175" bIns="24125" anchor="ctr" anchorCtr="0">
                              <a:noAutofit/>
                            </wps:bodyPr>
                          </wps:wsp>
                          <wps:wsp>
                            <wps:cNvPr id="45" name="Rectángulo: esquinas redondeadas 45"/>
                            <wps:cNvSpPr/>
                            <wps:spPr>
                              <a:xfrm>
                                <a:off x="1850806" y="34"/>
                                <a:ext cx="1228207" cy="614103"/>
                              </a:xfrm>
                              <a:prstGeom prst="roundRect">
                                <a:avLst>
                                  <a:gd name="adj" fmla="val 10000"/>
                                </a:avLst>
                              </a:prstGeom>
                              <a:solidFill>
                                <a:schemeClr val="accent6"/>
                              </a:solidFill>
                              <a:ln w="25400" cap="flat" cmpd="sng">
                                <a:solidFill>
                                  <a:schemeClr val="lt1"/>
                                </a:solidFill>
                                <a:prstDash val="solid"/>
                                <a:round/>
                                <a:headEnd type="none" w="sm" len="sm"/>
                                <a:tailEnd type="none" w="sm" len="sm"/>
                              </a:ln>
                            </wps:spPr>
                            <wps:txbx>
                              <w:txbxContent>
                                <w:p w14:paraId="2DB68466"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46" name="Rectángulo 46"/>
                            <wps:cNvSpPr/>
                            <wps:spPr>
                              <a:xfrm>
                                <a:off x="1868792" y="18020"/>
                                <a:ext cx="1192235" cy="578131"/>
                              </a:xfrm>
                              <a:prstGeom prst="rect">
                                <a:avLst/>
                              </a:prstGeom>
                              <a:noFill/>
                              <a:ln>
                                <a:noFill/>
                              </a:ln>
                            </wps:spPr>
                            <wps:txbx>
                              <w:txbxContent>
                                <w:p w14:paraId="10D96EF9" w14:textId="77777777" w:rsidR="00C64457" w:rsidRDefault="00751287">
                                  <w:pPr>
                                    <w:spacing w:line="215" w:lineRule="auto"/>
                                    <w:ind w:firstLine="0"/>
                                    <w:jc w:val="center"/>
                                    <w:textDirection w:val="btLr"/>
                                  </w:pPr>
                                  <w:r>
                                    <w:rPr>
                                      <w:rFonts w:ascii="Cambria" w:eastAsia="Cambria" w:hAnsi="Cambria" w:cs="Cambria"/>
                                      <w:color w:val="000000"/>
                                      <w:sz w:val="30"/>
                                    </w:rPr>
                                    <w:t>Identificación</w:t>
                                  </w:r>
                                </w:p>
                              </w:txbxContent>
                            </wps:txbx>
                            <wps:bodyPr spcFirstLastPara="1" wrap="square" lIns="28575" tIns="19050" rIns="28575" bIns="19050" anchor="ctr" anchorCtr="0">
                              <a:noAutofit/>
                            </wps:bodyPr>
                          </wps:wsp>
                          <wps:wsp>
                            <wps:cNvPr id="47" name="Forma libre: forma 47"/>
                            <wps:cNvSpPr/>
                            <wps:spPr>
                              <a:xfrm>
                                <a:off x="1973627" y="614138"/>
                                <a:ext cx="122820" cy="460577"/>
                              </a:xfrm>
                              <a:custGeom>
                                <a:avLst/>
                                <a:gdLst/>
                                <a:ahLst/>
                                <a:cxnLst/>
                                <a:rect l="l" t="t" r="r" b="b"/>
                                <a:pathLst>
                                  <a:path w="120000" h="120000" extrusionOk="0">
                                    <a:moveTo>
                                      <a:pt x="0" y="0"/>
                                    </a:moveTo>
                                    <a:lnTo>
                                      <a:pt x="0" y="120000"/>
                                    </a:lnTo>
                                    <a:lnTo>
                                      <a:pt x="12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48" name="Rectángulo: esquinas redondeadas 48"/>
                            <wps:cNvSpPr/>
                            <wps:spPr>
                              <a:xfrm>
                                <a:off x="2096448" y="767664"/>
                                <a:ext cx="982566" cy="614103"/>
                              </a:xfrm>
                              <a:prstGeom prst="roundRect">
                                <a:avLst>
                                  <a:gd name="adj" fmla="val 10000"/>
                                </a:avLst>
                              </a:prstGeom>
                              <a:solidFill>
                                <a:srgbClr val="FDE9D8">
                                  <a:alpha val="89411"/>
                                </a:srgbClr>
                              </a:solidFill>
                              <a:ln w="25400" cap="flat" cmpd="sng">
                                <a:solidFill>
                                  <a:schemeClr val="accent1"/>
                                </a:solidFill>
                                <a:prstDash val="solid"/>
                                <a:round/>
                                <a:headEnd type="none" w="sm" len="sm"/>
                                <a:tailEnd type="none" w="sm" len="sm"/>
                              </a:ln>
                            </wps:spPr>
                            <wps:txbx>
                              <w:txbxContent>
                                <w:p w14:paraId="48CD1BF6"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49" name="Rectángulo 49"/>
                            <wps:cNvSpPr/>
                            <wps:spPr>
                              <a:xfrm>
                                <a:off x="2114434" y="785650"/>
                                <a:ext cx="946594" cy="578131"/>
                              </a:xfrm>
                              <a:prstGeom prst="rect">
                                <a:avLst/>
                              </a:prstGeom>
                              <a:noFill/>
                              <a:ln>
                                <a:noFill/>
                              </a:ln>
                            </wps:spPr>
                            <wps:txbx>
                              <w:txbxContent>
                                <w:p w14:paraId="42865EE6" w14:textId="77777777" w:rsidR="00C64457" w:rsidRDefault="00751287">
                                  <w:pPr>
                                    <w:spacing w:line="215" w:lineRule="auto"/>
                                    <w:ind w:firstLine="0"/>
                                    <w:jc w:val="center"/>
                                    <w:textDirection w:val="btLr"/>
                                  </w:pPr>
                                  <w:r>
                                    <w:rPr>
                                      <w:rFonts w:ascii="Cambria" w:eastAsia="Cambria" w:hAnsi="Cambria" w:cs="Cambria"/>
                                      <w:color w:val="000000"/>
                                      <w:sz w:val="38"/>
                                    </w:rPr>
                                    <w:t>C2</w:t>
                                  </w:r>
                                </w:p>
                              </w:txbxContent>
                            </wps:txbx>
                            <wps:bodyPr spcFirstLastPara="1" wrap="square" lIns="36175" tIns="24125" rIns="36175" bIns="24125" anchor="ctr" anchorCtr="0">
                              <a:noAutofit/>
                            </wps:bodyPr>
                          </wps:wsp>
                          <wps:wsp>
                            <wps:cNvPr id="50" name="Forma libre: forma 50"/>
                            <wps:cNvSpPr/>
                            <wps:spPr>
                              <a:xfrm>
                                <a:off x="1973627" y="614138"/>
                                <a:ext cx="122820" cy="1228207"/>
                              </a:xfrm>
                              <a:custGeom>
                                <a:avLst/>
                                <a:gdLst/>
                                <a:ahLst/>
                                <a:cxnLst/>
                                <a:rect l="l" t="t" r="r" b="b"/>
                                <a:pathLst>
                                  <a:path w="120000" h="120000" extrusionOk="0">
                                    <a:moveTo>
                                      <a:pt x="0" y="0"/>
                                    </a:moveTo>
                                    <a:lnTo>
                                      <a:pt x="0" y="120000"/>
                                    </a:lnTo>
                                    <a:lnTo>
                                      <a:pt x="12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51" name="Rectángulo: esquinas redondeadas 51"/>
                            <wps:cNvSpPr/>
                            <wps:spPr>
                              <a:xfrm>
                                <a:off x="2096448" y="1535294"/>
                                <a:ext cx="982566" cy="614103"/>
                              </a:xfrm>
                              <a:prstGeom prst="roundRect">
                                <a:avLst>
                                  <a:gd name="adj" fmla="val 10000"/>
                                </a:avLst>
                              </a:prstGeom>
                              <a:solidFill>
                                <a:srgbClr val="FABF8E">
                                  <a:alpha val="89411"/>
                                </a:srgbClr>
                              </a:solidFill>
                              <a:ln w="25400" cap="flat" cmpd="sng">
                                <a:solidFill>
                                  <a:schemeClr val="accent1"/>
                                </a:solidFill>
                                <a:prstDash val="solid"/>
                                <a:round/>
                                <a:headEnd type="none" w="sm" len="sm"/>
                                <a:tailEnd type="none" w="sm" len="sm"/>
                              </a:ln>
                            </wps:spPr>
                            <wps:txbx>
                              <w:txbxContent>
                                <w:p w14:paraId="64D38E2A"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52" name="Rectángulo 52"/>
                            <wps:cNvSpPr/>
                            <wps:spPr>
                              <a:xfrm>
                                <a:off x="2114434" y="1553280"/>
                                <a:ext cx="946594" cy="578131"/>
                              </a:xfrm>
                              <a:prstGeom prst="rect">
                                <a:avLst/>
                              </a:prstGeom>
                              <a:noFill/>
                              <a:ln>
                                <a:noFill/>
                              </a:ln>
                            </wps:spPr>
                            <wps:txbx>
                              <w:txbxContent>
                                <w:p w14:paraId="022F7D64" w14:textId="77777777" w:rsidR="00C64457" w:rsidRDefault="00751287">
                                  <w:pPr>
                                    <w:spacing w:line="215" w:lineRule="auto"/>
                                    <w:ind w:firstLine="0"/>
                                    <w:jc w:val="center"/>
                                    <w:textDirection w:val="btLr"/>
                                  </w:pPr>
                                  <w:r>
                                    <w:rPr>
                                      <w:rFonts w:ascii="Cambria" w:eastAsia="Cambria" w:hAnsi="Cambria" w:cs="Cambria"/>
                                      <w:color w:val="000000"/>
                                      <w:sz w:val="38"/>
                                    </w:rPr>
                                    <w:t>C3</w:t>
                                  </w:r>
                                </w:p>
                              </w:txbxContent>
                            </wps:txbx>
                            <wps:bodyPr spcFirstLastPara="1" wrap="square" lIns="36175" tIns="24125" rIns="36175" bIns="24125" anchor="ctr" anchorCtr="0">
                              <a:noAutofit/>
                            </wps:bodyPr>
                          </wps:wsp>
                        </wpg:grpSp>
                      </wpg:grpSp>
                    </wpg:wgp>
                  </a:graphicData>
                </a:graphic>
              </wp:inline>
            </w:drawing>
          </mc:Choice>
          <mc:Fallback>
            <w:pict>
              <v:group w14:anchorId="3DD78FCD" id="Grupo 334" o:spid="_x0000_s1064" style="width:267.3pt;height:169.25pt;mso-position-horizontal-relative:char;mso-position-vertical-relative:line" coordorigin="36487,27052" coordsize="33945,21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">
                <v:group id="Grupo 33" o:spid="_x0000_s1065" style="position:absolute;left:36487;top:27052;width:33945;height:21495" coordsize="33945,21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ángulo 34" o:spid="_x0000_s1066" style="position:absolute;width:33945;height:21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" filled="f" stroked="f">
                    <v:textbox inset="2.53958mm,2.53958mm,2.53958mm,2.53958mm">
                      <w:txbxContent>
                        <w:p w14:paraId="3D3321AE" w14:textId="77777777" w:rsidR="00C64457" w:rsidRDefault="00C64457">
                          <w:pPr>
                            <w:spacing w:line="240" w:lineRule="auto"/>
                            <w:ind w:firstLine="0"/>
                            <w:textDirection w:val="btLr"/>
                          </w:pPr>
                        </w:p>
                      </w:txbxContent>
                    </v:textbox>
                  </v:rect>
                  <v:group id="Grupo 35" o:spid="_x0000_s1067" style="position:absolute;width:33945;height:21494" coordsize="33945,21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ángulo 36" o:spid="_x0000_s1068" style="position:absolute;width:33945;height:21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" filled="f" stroked="f">
                      <v:textbox inset="2.53958mm,2.53958mm,2.53958mm,2.53958mm">
                        <w:txbxContent>
                          <w:p w14:paraId="72D2A1FA" w14:textId="77777777" w:rsidR="00C64457" w:rsidRDefault="00C64457">
                            <w:pPr>
                              <w:spacing w:line="240" w:lineRule="auto"/>
                              <w:ind w:firstLine="0"/>
                              <w:textDirection w:val="btLr"/>
                            </w:pPr>
                          </w:p>
                        </w:txbxContent>
                      </v:textbox>
                    </v:rect>
                    <v:roundrect id="Rectángulo: esquinas redondeadas 37" o:spid="_x0000_s1069" style="position:absolute;left:3155;width:12282;height:614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" fillcolor="#b2a0c7" strokecolor="white [3201]" strokeweight="2pt">
                      <v:stroke startarrowwidth="narrow" startarrowlength="short" endarrowwidth="narrow" endarrowlength="short"/>
                      <v:textbox inset="2.53958mm,2.53958mm,2.53958mm,2.53958mm">
                        <w:txbxContent>
                          <w:p w14:paraId="33715DCF" w14:textId="77777777" w:rsidR="00C64457" w:rsidRDefault="00C64457">
                            <w:pPr>
                              <w:spacing w:line="240" w:lineRule="auto"/>
                              <w:ind w:firstLine="0"/>
                              <w:textDirection w:val="btLr"/>
                            </w:pPr>
                          </w:p>
                        </w:txbxContent>
                      </v:textbox>
                    </v:roundrect>
                    <v:rect id="Rectángulo 38" o:spid="_x0000_s1070" style="position:absolute;left:3335;top:180;width:11922;height:5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" filled="f" stroked="f">
                      <v:textbox inset="2.25pt,1.5pt,2.25pt,1.5pt">
                        <w:txbxContent>
                          <w:p w14:paraId="79D33E21" w14:textId="77777777" w:rsidR="00C64457" w:rsidRDefault="00751287">
                            <w:pPr>
                              <w:spacing w:line="215" w:lineRule="auto"/>
                              <w:ind w:firstLine="0"/>
                              <w:jc w:val="center"/>
                              <w:textDirection w:val="btLr"/>
                            </w:pPr>
                            <w:r>
                              <w:rPr>
                                <w:rFonts w:ascii="Cambria" w:eastAsia="Cambria" w:hAnsi="Cambria" w:cs="Cambria"/>
                                <w:color w:val="000000"/>
                                <w:sz w:val="30"/>
                              </w:rPr>
                              <w:t>Número de Ejes</w:t>
                            </w:r>
                          </w:p>
                        </w:txbxContent>
                      </v:textbox>
                    </v:rect>
                    <v:shape id="Forma libre: forma 39" o:spid="_x0000_s1071" style="position:absolute;left:4383;top:6141;width:1228;height:460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" path="m,l,120000r120000,e" filled="f" strokecolor="#3b6495" strokeweight="2pt">
                      <v:stroke startarrowwidth="narrow" startarrowlength="short" endarrowwidth="narrow" endarrowlength="short"/>
                      <v:path arrowok="t" o:extrusionok="f"/>
                    </v:shape>
                    <v:roundrect id="Rectángulo: esquinas redondeadas 40" o:spid="_x0000_s1072" style="position:absolute;left:5611;top:7676;width:9826;height:614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" fillcolor="#9bbb59 [3206]" strokecolor="#e5b8b7" strokeweight="2pt">
                      <v:fill opacity="58596f"/>
                      <v:stroke startarrowwidth="narrow" startarrowlength="short" endarrowwidth="narrow" endarrowlength="short"/>
                      <v:textbox inset="2.53958mm,2.53958mm,2.53958mm,2.53958mm">
                        <w:txbxContent>
                          <w:p w14:paraId="21432219" w14:textId="77777777" w:rsidR="00C64457" w:rsidRDefault="00C64457">
                            <w:pPr>
                              <w:spacing w:line="240" w:lineRule="auto"/>
                              <w:ind w:firstLine="0"/>
                              <w:textDirection w:val="btLr"/>
                            </w:pPr>
                          </w:p>
                        </w:txbxContent>
                      </v:textbox>
                    </v:roundrect>
                    <v:rect id="Rectángulo 41" o:spid="_x0000_s1073" style="position:absolute;left:5791;top:7856;width:9466;height:5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" filled="f" stroked="f">
                      <v:textbox inset="1.0049mm,.67014mm,1.0049mm,.67014mm">
                        <w:txbxContent>
                          <w:p w14:paraId="20B08448" w14:textId="77777777" w:rsidR="00C64457" w:rsidRDefault="00751287">
                            <w:pPr>
                              <w:spacing w:line="215" w:lineRule="auto"/>
                              <w:ind w:firstLine="0"/>
                              <w:jc w:val="center"/>
                              <w:textDirection w:val="btLr"/>
                            </w:pPr>
                            <w:r>
                              <w:rPr>
                                <w:rFonts w:ascii="Cambria" w:eastAsia="Cambria" w:hAnsi="Cambria" w:cs="Cambria"/>
                                <w:color w:val="000000"/>
                                <w:sz w:val="38"/>
                              </w:rPr>
                              <w:t>Dos ejes</w:t>
                            </w:r>
                          </w:p>
                        </w:txbxContent>
                      </v:textbox>
                    </v:rect>
                    <v:shape id="Forma libre: forma 42" o:spid="_x0000_s1074" style="position:absolute;left:4383;top:6141;width:1228;height:1228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" path="m,l,120000r120000,e" filled="f" strokecolor="#3b6495" strokeweight="2pt">
                      <v:stroke startarrowwidth="narrow" startarrowlength="short" endarrowwidth="narrow" endarrowlength="short"/>
                      <v:path arrowok="t" o:extrusionok="f"/>
                    </v:shape>
                    <v:roundrect id="Rectángulo: esquinas redondeadas 43" o:spid="_x0000_s1075" style="position:absolute;left:5611;top:15352;width:9826;height:614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" fillcolor="#92d050" strokecolor="#4f81bd [3204]" strokeweight="2pt">
                      <v:fill opacity="58596f"/>
                      <v:stroke startarrowwidth="narrow" startarrowlength="short" endarrowwidth="narrow" endarrowlength="short"/>
                      <v:textbox inset="2.53958mm,2.53958mm,2.53958mm,2.53958mm">
                        <w:txbxContent>
                          <w:p w14:paraId="6C20948B" w14:textId="77777777" w:rsidR="00C64457" w:rsidRDefault="00C64457">
                            <w:pPr>
                              <w:spacing w:line="240" w:lineRule="auto"/>
                              <w:ind w:firstLine="0"/>
                              <w:textDirection w:val="btLr"/>
                            </w:pPr>
                          </w:p>
                        </w:txbxContent>
                      </v:textbox>
                    </v:roundrect>
                    <v:rect id="Rectángulo 44" o:spid="_x0000_s1076" style="position:absolute;left:5791;top:15532;width:9466;height:5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" filled="f" stroked="f">
                      <v:textbox inset="1.0049mm,.67014mm,1.0049mm,.67014mm">
                        <w:txbxContent>
                          <w:p w14:paraId="2B46B673" w14:textId="77777777" w:rsidR="00C64457" w:rsidRDefault="00751287">
                            <w:pPr>
                              <w:spacing w:line="215" w:lineRule="auto"/>
                              <w:ind w:firstLine="0"/>
                              <w:jc w:val="center"/>
                              <w:textDirection w:val="btLr"/>
                            </w:pPr>
                            <w:r>
                              <w:rPr>
                                <w:rFonts w:ascii="Cambria" w:eastAsia="Cambria" w:hAnsi="Cambria" w:cs="Cambria"/>
                                <w:color w:val="000000"/>
                                <w:sz w:val="38"/>
                              </w:rPr>
                              <w:t>Tres ejes</w:t>
                            </w:r>
                          </w:p>
                        </w:txbxContent>
                      </v:textbox>
                    </v:rect>
                    <v:roundrect id="Rectángulo: esquinas redondeadas 45" o:spid="_x0000_s1077" style="position:absolute;left:18508;width:12282;height:614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" fillcolor="#f79646 [3209]" strokecolor="white [3201]" strokeweight="2pt">
                      <v:stroke startarrowwidth="narrow" startarrowlength="short" endarrowwidth="narrow" endarrowlength="short"/>
                      <v:textbox inset="2.53958mm,2.53958mm,2.53958mm,2.53958mm">
                        <w:txbxContent>
                          <w:p w14:paraId="2DB68466" w14:textId="77777777" w:rsidR="00C64457" w:rsidRDefault="00C64457">
                            <w:pPr>
                              <w:spacing w:line="240" w:lineRule="auto"/>
                              <w:ind w:firstLine="0"/>
                              <w:textDirection w:val="btLr"/>
                            </w:pPr>
                          </w:p>
                        </w:txbxContent>
                      </v:textbox>
                    </v:roundrect>
                    <v:rect id="Rectángulo 46" o:spid="_x0000_s1078" style="position:absolute;left:18687;top:180;width:11923;height:5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" filled="f" stroked="f">
                      <v:textbox inset="2.25pt,1.5pt,2.25pt,1.5pt">
                        <w:txbxContent>
                          <w:p w14:paraId="10D96EF9" w14:textId="77777777" w:rsidR="00C64457" w:rsidRDefault="00751287">
                            <w:pPr>
                              <w:spacing w:line="215" w:lineRule="auto"/>
                              <w:ind w:firstLine="0"/>
                              <w:jc w:val="center"/>
                              <w:textDirection w:val="btLr"/>
                            </w:pPr>
                            <w:r>
                              <w:rPr>
                                <w:rFonts w:ascii="Cambria" w:eastAsia="Cambria" w:hAnsi="Cambria" w:cs="Cambria"/>
                                <w:color w:val="000000"/>
                                <w:sz w:val="30"/>
                              </w:rPr>
                              <w:t>Identificación</w:t>
                            </w:r>
                          </w:p>
                        </w:txbxContent>
                      </v:textbox>
                    </v:rect>
                    <v:shape id="Forma libre: forma 47" o:spid="_x0000_s1079" style="position:absolute;left:19736;top:6141;width:1228;height:460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" path="m,l,120000r120000,e" filled="f" strokecolor="#3b6495" strokeweight="2pt">
                      <v:stroke startarrowwidth="narrow" startarrowlength="short" endarrowwidth="narrow" endarrowlength="short"/>
                      <v:path arrowok="t" o:extrusionok="f"/>
                    </v:shape>
                    <v:roundrect id="Rectángulo: esquinas redondeadas 48" o:spid="_x0000_s1080" style="position:absolute;left:20964;top:7676;width:9826;height:614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" fillcolor="#fde9d8" strokecolor="#4f81bd [3204]" strokeweight="2pt">
                      <v:fill opacity="58596f"/>
                      <v:stroke startarrowwidth="narrow" startarrowlength="short" endarrowwidth="narrow" endarrowlength="short"/>
                      <v:textbox inset="2.53958mm,2.53958mm,2.53958mm,2.53958mm">
                        <w:txbxContent>
                          <w:p w14:paraId="48CD1BF6" w14:textId="77777777" w:rsidR="00C64457" w:rsidRDefault="00C64457">
                            <w:pPr>
                              <w:spacing w:line="240" w:lineRule="auto"/>
                              <w:ind w:firstLine="0"/>
                              <w:textDirection w:val="btLr"/>
                            </w:pPr>
                          </w:p>
                        </w:txbxContent>
                      </v:textbox>
                    </v:roundrect>
                    <v:rect id="Rectángulo 49" o:spid="_x0000_s1081" style="position:absolute;left:21144;top:7856;width:9466;height:5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" filled="f" stroked="f">
                      <v:textbox inset="1.0049mm,.67014mm,1.0049mm,.67014mm">
                        <w:txbxContent>
                          <w:p w14:paraId="42865EE6" w14:textId="77777777" w:rsidR="00C64457" w:rsidRDefault="00751287">
                            <w:pPr>
                              <w:spacing w:line="215" w:lineRule="auto"/>
                              <w:ind w:firstLine="0"/>
                              <w:jc w:val="center"/>
                              <w:textDirection w:val="btLr"/>
                            </w:pPr>
                            <w:r>
                              <w:rPr>
                                <w:rFonts w:ascii="Cambria" w:eastAsia="Cambria" w:hAnsi="Cambria" w:cs="Cambria"/>
                                <w:color w:val="000000"/>
                                <w:sz w:val="38"/>
                              </w:rPr>
                              <w:t>C2</w:t>
                            </w:r>
                          </w:p>
                        </w:txbxContent>
                      </v:textbox>
                    </v:rect>
                    <v:shape id="Forma libre: forma 50" o:spid="_x0000_s1082" style="position:absolute;left:19736;top:6141;width:1228;height:1228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" path="m,l,120000r120000,e" filled="f" strokecolor="#3b6495" strokeweight="2pt">
                      <v:stroke startarrowwidth="narrow" startarrowlength="short" endarrowwidth="narrow" endarrowlength="short"/>
                      <v:path arrowok="t" o:extrusionok="f"/>
                    </v:shape>
                    <v:roundrect id="Rectángulo: esquinas redondeadas 51" o:spid="_x0000_s1083" style="position:absolute;left:20964;top:15352;width:9826;height:614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" fillcolor="#fabf8e" strokecolor="#4f81bd [3204]" strokeweight="2pt">
                      <v:fill opacity="58596f"/>
                      <v:stroke startarrowwidth="narrow" startarrowlength="short" endarrowwidth="narrow" endarrowlength="short"/>
                      <v:textbox inset="2.53958mm,2.53958mm,2.53958mm,2.53958mm">
                        <w:txbxContent>
                          <w:p w14:paraId="64D38E2A" w14:textId="77777777" w:rsidR="00C64457" w:rsidRDefault="00C64457">
                            <w:pPr>
                              <w:spacing w:line="240" w:lineRule="auto"/>
                              <w:ind w:firstLine="0"/>
                              <w:textDirection w:val="btLr"/>
                            </w:pPr>
                          </w:p>
                        </w:txbxContent>
                      </v:textbox>
                    </v:roundrect>
                    <v:rect id="Rectángulo 52" o:spid="_x0000_s1084" style="position:absolute;left:21144;top:15532;width:9466;height:5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" filled="f" stroked="f">
                      <v:textbox inset="1.0049mm,.67014mm,1.0049mm,.67014mm">
                        <w:txbxContent>
                          <w:p w14:paraId="022F7D64" w14:textId="77777777" w:rsidR="00C64457" w:rsidRDefault="00751287">
                            <w:pPr>
                              <w:spacing w:line="215" w:lineRule="auto"/>
                              <w:ind w:firstLine="0"/>
                              <w:jc w:val="center"/>
                              <w:textDirection w:val="btLr"/>
                            </w:pPr>
                            <w:r>
                              <w:rPr>
                                <w:rFonts w:ascii="Cambria" w:eastAsia="Cambria" w:hAnsi="Cambria" w:cs="Cambria"/>
                                <w:color w:val="000000"/>
                                <w:sz w:val="38"/>
                              </w:rPr>
                              <w:t>C3</w:t>
                            </w:r>
                          </w:p>
                        </w:txbxContent>
                      </v:textbox>
                    </v:rect>
                  </v:group>
                </v:group>
                <w10:anchorlock/>
              </v:group>
            </w:pict>
          </mc:Fallback>
        </mc:AlternateContent>
      </w:r>
      <w:r>
        <w:rPr>
          <w:color w:val="000000"/>
        </w:rPr>
        <w:t>A</w:t>
      </w:r>
    </w:p>
    <w:p w14:paraId="0000008D" w14:textId="77777777" w:rsidR="00C64457" w:rsidRDefault="00751287">
      <w:pPr>
        <w:jc w:val="center"/>
        <w:rPr>
          <w:color w:val="000000"/>
        </w:rPr>
      </w:pPr>
      <w:r>
        <w:rPr>
          <w:noProof/>
        </w:rPr>
        <mc:AlternateContent>
          <mc:Choice Requires="wps">
            <w:drawing>
              <wp:anchor distT="0" distB="0" distL="114300" distR="114300" simplePos="0" relativeHeight="251665408" behindDoc="0" locked="0" layoutInCell="1" hidden="0" allowOverlap="1" wp14:anchorId="548DC9B1" wp14:editId="5E7F6F1B">
                <wp:simplePos x="0" y="0"/>
                <wp:positionH relativeFrom="column">
                  <wp:posOffset>1168400</wp:posOffset>
                </wp:positionH>
                <wp:positionV relativeFrom="paragraph">
                  <wp:posOffset>63500</wp:posOffset>
                </wp:positionV>
                <wp:extent cx="2377605" cy="311043"/>
                <wp:effectExtent l="0" t="0" r="0" b="0"/>
                <wp:wrapNone/>
                <wp:docPr id="314" name="Rectángulo 314"/>
                <wp:cNvGraphicFramePr/>
                <a:graphic xmlns:a="http://schemas.openxmlformats.org/drawingml/2006/main">
                  <a:graphicData uri="http://schemas.microsoft.com/office/word/2010/wordprocessingShape">
                    <wps:wsp>
                      <wps:cNvSpPr/>
                      <wps:spPr>
                        <a:xfrm>
                          <a:off x="4166723" y="3634004"/>
                          <a:ext cx="2358555" cy="291993"/>
                        </a:xfrm>
                        <a:prstGeom prst="rect">
                          <a:avLst/>
                        </a:prstGeom>
                        <a:solidFill>
                          <a:schemeClr val="lt1"/>
                        </a:solidFill>
                        <a:ln>
                          <a:noFill/>
                        </a:ln>
                      </wps:spPr>
                      <wps:txbx>
                        <w:txbxContent>
                          <w:p w14:paraId="326B6EF3" w14:textId="77777777" w:rsidR="00C64457" w:rsidRDefault="00751287">
                            <w:pPr>
                              <w:spacing w:line="275" w:lineRule="auto"/>
                              <w:textDirection w:val="btLr"/>
                            </w:pPr>
                            <w:r>
                              <w:rPr>
                                <w:color w:val="000000"/>
                              </w:rPr>
                              <w:t>Nota. SENA (2021).</w:t>
                            </w:r>
                          </w:p>
                        </w:txbxContent>
                      </wps:txbx>
                      <wps:bodyPr spcFirstLastPara="1" wrap="square" lIns="91425" tIns="45700" rIns="91425" bIns="45700" anchor="t" anchorCtr="0">
                        <a:noAutofit/>
                      </wps:bodyPr>
                    </wps:wsp>
                  </a:graphicData>
                </a:graphic>
              </wp:anchor>
            </w:drawing>
          </mc:Choice>
          <mc:Fallback>
            <w:pict>
              <v:rect w14:anchorId="548DC9B1" id="Rectángulo 314" o:spid="_x0000_s1085" style="position:absolute;left:0;text-align:left;margin-left:92pt;margin-top:5pt;width:187.2pt;height:24.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" fillcolor="white [3201]" stroked="f">
                <v:textbox inset="2.53958mm,1.2694mm,2.53958mm,1.2694mm">
                  <w:txbxContent>
                    <w:p w14:paraId="326B6EF3" w14:textId="77777777" w:rsidR="00C64457" w:rsidRDefault="00751287">
                      <w:pPr>
                        <w:spacing w:line="275" w:lineRule="auto"/>
                        <w:textDirection w:val="btLr"/>
                      </w:pPr>
                      <w:r>
                        <w:rPr>
                          <w:color w:val="000000"/>
                        </w:rPr>
                        <w:t>Nota. SENA (2021).</w:t>
                      </w:r>
                    </w:p>
                  </w:txbxContent>
                </v:textbox>
              </v:rect>
            </w:pict>
          </mc:Fallback>
        </mc:AlternateContent>
      </w:r>
    </w:p>
    <w:p w14:paraId="0000008E" w14:textId="77777777" w:rsidR="00C64457" w:rsidRDefault="00C64457">
      <w:pPr>
        <w:jc w:val="center"/>
        <w:rPr>
          <w:color w:val="000000"/>
        </w:rPr>
      </w:pPr>
    </w:p>
    <w:p w14:paraId="0000008F" w14:textId="77777777" w:rsidR="00C64457" w:rsidRDefault="00C64457">
      <w:pPr>
        <w:jc w:val="center"/>
        <w:rPr>
          <w:color w:val="000000"/>
        </w:rPr>
      </w:pPr>
    </w:p>
    <w:p w14:paraId="00000090" w14:textId="77777777" w:rsidR="00C64457" w:rsidRDefault="00751287">
      <w:pPr>
        <w:rPr>
          <w:color w:val="000000"/>
        </w:rPr>
      </w:pPr>
      <w:r>
        <w:rPr>
          <w:color w:val="000000"/>
        </w:rPr>
        <w:t>Cuando los vehículos presentan más de dos ejes se tiene en cuenta la ubicación de las ruedas directrices para definir su clasificación, se definen como ruedas directrices, las ruedas que poseen los vehículos y que hacen que este gire,</w:t>
      </w:r>
      <w:r>
        <w:rPr>
          <w:color w:val="000000"/>
        </w:rPr>
        <w:t xml:space="preserve"> como se puede presentar en el vehículo C4, vehículo poco común, se conoce como cuatro manos, las ruedas delanteras son directrices. Es por ello por lo que se tiene diferente configuración en los vehículos de carga, se debe tener en cuenta la siguiente cla</w:t>
      </w:r>
      <w:r>
        <w:rPr>
          <w:color w:val="000000"/>
        </w:rPr>
        <w:t xml:space="preserve">sificación, ver figura 5.  </w:t>
      </w:r>
    </w:p>
    <w:p w14:paraId="00000091" w14:textId="77777777" w:rsidR="00C64457" w:rsidRDefault="00C64457">
      <w:pPr>
        <w:rPr>
          <w:color w:val="000000"/>
        </w:rPr>
      </w:pPr>
    </w:p>
    <w:p w14:paraId="00000092" w14:textId="77777777" w:rsidR="00C64457" w:rsidRDefault="00751287">
      <w:pPr>
        <w:ind w:firstLine="2694"/>
        <w:rPr>
          <w:b/>
          <w:color w:val="000000"/>
        </w:rPr>
      </w:pPr>
      <w:sdt>
        <w:sdtPr>
          <w:tag w:val="goog_rdk_37"/>
          <w:id w:val="-1122530846"/>
        </w:sdtPr>
        <w:sdtEndPr/>
        <w:sdtContent>
          <w:commentRangeStart w:id="23"/>
        </w:sdtContent>
      </w:sdt>
      <w:r>
        <w:rPr>
          <w:b/>
          <w:color w:val="000000"/>
        </w:rPr>
        <w:t xml:space="preserve">Figura 5 </w:t>
      </w:r>
    </w:p>
    <w:p w14:paraId="00000093" w14:textId="77777777" w:rsidR="00C64457" w:rsidRDefault="00751287">
      <w:pPr>
        <w:ind w:firstLine="2694"/>
        <w:rPr>
          <w:i/>
          <w:color w:val="000000"/>
        </w:rPr>
      </w:pPr>
      <w:r>
        <w:rPr>
          <w:i/>
          <w:color w:val="000000"/>
        </w:rPr>
        <w:t>Configuración de los vehículos de carga</w:t>
      </w:r>
    </w:p>
    <w:commentRangeEnd w:id="23"/>
    <w:p w14:paraId="00000094" w14:textId="77777777" w:rsidR="00C64457" w:rsidRDefault="00751287">
      <w:pPr>
        <w:rPr>
          <w:color w:val="000000"/>
        </w:rPr>
      </w:pPr>
      <w:r>
        <w:commentReference w:id="23"/>
      </w:r>
    </w:p>
    <w:p w14:paraId="00000095" w14:textId="77777777" w:rsidR="00C64457" w:rsidRDefault="00C64457">
      <w:pPr>
        <w:rPr>
          <w:color w:val="000000"/>
        </w:rPr>
      </w:pPr>
    </w:p>
    <w:tbl>
      <w:tblPr>
        <w:tblStyle w:val="afa"/>
        <w:tblW w:w="572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14"/>
        <w:gridCol w:w="2806"/>
      </w:tblGrid>
      <w:tr w:rsidR="00C64457" w14:paraId="31D55F11" w14:textId="77777777">
        <w:trPr>
          <w:trHeight w:val="247"/>
          <w:jc w:val="center"/>
        </w:trPr>
        <w:tc>
          <w:tcPr>
            <w:tcW w:w="2914" w:type="dxa"/>
          </w:tcPr>
          <w:p w14:paraId="00000096" w14:textId="77777777" w:rsidR="00C64457" w:rsidRDefault="00751287">
            <w:pPr>
              <w:rPr>
                <w:color w:val="000000"/>
              </w:rPr>
            </w:pPr>
            <w:sdt>
              <w:sdtPr>
                <w:tag w:val="goog_rdk_38"/>
                <w:id w:val="-715112876"/>
              </w:sdtPr>
              <w:sdtEndPr/>
              <w:sdtContent>
                <w:commentRangeStart w:id="24"/>
              </w:sdtContent>
            </w:sdt>
            <w:r>
              <w:rPr>
                <w:color w:val="000000"/>
              </w:rPr>
              <w:t>CONFIGURACIÓN</w:t>
            </w:r>
          </w:p>
        </w:tc>
        <w:tc>
          <w:tcPr>
            <w:tcW w:w="2806" w:type="dxa"/>
          </w:tcPr>
          <w:p w14:paraId="00000097" w14:textId="77777777" w:rsidR="00C64457" w:rsidRDefault="00751287">
            <w:pPr>
              <w:ind w:firstLine="0"/>
              <w:rPr>
                <w:color w:val="000000"/>
              </w:rPr>
            </w:pPr>
            <w:r>
              <w:rPr>
                <w:color w:val="000000"/>
              </w:rPr>
              <w:t>IMAGEN DE VEHÍCULO</w:t>
            </w:r>
          </w:p>
        </w:tc>
      </w:tr>
      <w:tr w:rsidR="00C64457" w14:paraId="61ACD9A7" w14:textId="77777777">
        <w:trPr>
          <w:trHeight w:val="803"/>
          <w:jc w:val="center"/>
        </w:trPr>
        <w:tc>
          <w:tcPr>
            <w:tcW w:w="2914" w:type="dxa"/>
          </w:tcPr>
          <w:p w14:paraId="00000098" w14:textId="77777777" w:rsidR="00C64457" w:rsidRDefault="00C64457">
            <w:pPr>
              <w:rPr>
                <w:color w:val="000000"/>
              </w:rPr>
            </w:pPr>
          </w:p>
          <w:p w14:paraId="00000099" w14:textId="77777777" w:rsidR="00C64457" w:rsidRDefault="00751287">
            <w:pPr>
              <w:rPr>
                <w:color w:val="000000"/>
              </w:rPr>
            </w:pPr>
            <w:r>
              <w:rPr>
                <w:color w:val="000000"/>
              </w:rPr>
              <w:t>C2 - Camión Rígido</w:t>
            </w:r>
          </w:p>
        </w:tc>
        <w:tc>
          <w:tcPr>
            <w:tcW w:w="2806" w:type="dxa"/>
          </w:tcPr>
          <w:p w14:paraId="0000009A" w14:textId="77777777" w:rsidR="00C64457" w:rsidRDefault="00C64457"/>
          <w:p w14:paraId="0000009B" w14:textId="77777777" w:rsidR="00C64457" w:rsidRDefault="00751287">
            <w:pPr>
              <w:rPr>
                <w:color w:val="000000"/>
              </w:rPr>
            </w:pPr>
            <w:r>
              <w:rPr>
                <w:noProof/>
              </w:rPr>
              <w:drawing>
                <wp:inline distT="0" distB="0" distL="0" distR="0" wp14:anchorId="59D6368C" wp14:editId="09F78D9A">
                  <wp:extent cx="845876" cy="303453"/>
                  <wp:effectExtent l="0" t="0" r="0" b="0"/>
                  <wp:docPr id="370" name="image46.png"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6.png" descr="Interfaz de usuario gráfica&#10;&#10;Descripción generada automáticamente"/>
                          <pic:cNvPicPr preferRelativeResize="0"/>
                        </pic:nvPicPr>
                        <pic:blipFill>
                          <a:blip r:embed="rId18"/>
                          <a:srcRect l="32300" t="27688" r="52624" b="62696"/>
                          <a:stretch>
                            <a:fillRect/>
                          </a:stretch>
                        </pic:blipFill>
                        <pic:spPr>
                          <a:xfrm>
                            <a:off x="0" y="0"/>
                            <a:ext cx="845876" cy="303453"/>
                          </a:xfrm>
                          <a:prstGeom prst="rect">
                            <a:avLst/>
                          </a:prstGeom>
                          <a:ln/>
                        </pic:spPr>
                      </pic:pic>
                    </a:graphicData>
                  </a:graphic>
                </wp:inline>
              </w:drawing>
            </w:r>
          </w:p>
        </w:tc>
      </w:tr>
      <w:tr w:rsidR="00C64457" w14:paraId="3F26CAA3" w14:textId="77777777">
        <w:trPr>
          <w:trHeight w:val="515"/>
          <w:jc w:val="center"/>
        </w:trPr>
        <w:tc>
          <w:tcPr>
            <w:tcW w:w="2914" w:type="dxa"/>
          </w:tcPr>
          <w:p w14:paraId="0000009C" w14:textId="77777777" w:rsidR="00C64457" w:rsidRDefault="00C64457">
            <w:pPr>
              <w:rPr>
                <w:color w:val="000000"/>
              </w:rPr>
            </w:pPr>
          </w:p>
          <w:p w14:paraId="0000009D" w14:textId="77777777" w:rsidR="00C64457" w:rsidRDefault="00751287">
            <w:pPr>
              <w:rPr>
                <w:color w:val="000000"/>
              </w:rPr>
            </w:pPr>
            <w:r>
              <w:rPr>
                <w:color w:val="000000"/>
              </w:rPr>
              <w:t>C3 - Camión Rígido</w:t>
            </w:r>
          </w:p>
          <w:p w14:paraId="0000009E" w14:textId="77777777" w:rsidR="00C64457" w:rsidRDefault="00C64457">
            <w:pPr>
              <w:rPr>
                <w:color w:val="000000"/>
              </w:rPr>
            </w:pPr>
          </w:p>
        </w:tc>
        <w:tc>
          <w:tcPr>
            <w:tcW w:w="2806" w:type="dxa"/>
          </w:tcPr>
          <w:p w14:paraId="0000009F" w14:textId="77777777" w:rsidR="00C64457" w:rsidRDefault="00C64457">
            <w:pPr>
              <w:rPr>
                <w:color w:val="000000"/>
              </w:rPr>
            </w:pPr>
          </w:p>
          <w:p w14:paraId="000000A0" w14:textId="77777777" w:rsidR="00C64457" w:rsidRDefault="00751287">
            <w:pPr>
              <w:rPr>
                <w:color w:val="000000"/>
              </w:rPr>
            </w:pPr>
            <w:r>
              <w:rPr>
                <w:noProof/>
              </w:rPr>
              <w:drawing>
                <wp:inline distT="0" distB="0" distL="0" distR="0" wp14:anchorId="79000045" wp14:editId="1017412B">
                  <wp:extent cx="894359" cy="262576"/>
                  <wp:effectExtent l="0" t="0" r="0" b="0"/>
                  <wp:docPr id="373" name="image46.png"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6.png" descr="Interfaz de usuario gráfica&#10;&#10;Descripción generada automáticamente"/>
                          <pic:cNvPicPr preferRelativeResize="0"/>
                        </pic:nvPicPr>
                        <pic:blipFill>
                          <a:blip r:embed="rId18"/>
                          <a:srcRect l="31575" t="37664" r="52489" b="54018"/>
                          <a:stretch>
                            <a:fillRect/>
                          </a:stretch>
                        </pic:blipFill>
                        <pic:spPr>
                          <a:xfrm>
                            <a:off x="0" y="0"/>
                            <a:ext cx="894359" cy="262576"/>
                          </a:xfrm>
                          <a:prstGeom prst="rect">
                            <a:avLst/>
                          </a:prstGeom>
                          <a:ln/>
                        </pic:spPr>
                      </pic:pic>
                    </a:graphicData>
                  </a:graphic>
                </wp:inline>
              </w:drawing>
            </w:r>
          </w:p>
        </w:tc>
      </w:tr>
      <w:tr w:rsidR="00C64457" w14:paraId="4E38A96E" w14:textId="77777777">
        <w:trPr>
          <w:trHeight w:val="551"/>
          <w:jc w:val="center"/>
        </w:trPr>
        <w:tc>
          <w:tcPr>
            <w:tcW w:w="2914" w:type="dxa"/>
          </w:tcPr>
          <w:p w14:paraId="000000A1" w14:textId="77777777" w:rsidR="00C64457" w:rsidRDefault="00751287">
            <w:pPr>
              <w:ind w:firstLine="0"/>
              <w:jc w:val="center"/>
              <w:rPr>
                <w:color w:val="000000"/>
              </w:rPr>
            </w:pPr>
            <w:r>
              <w:rPr>
                <w:color w:val="000000"/>
              </w:rPr>
              <w:t>C3 - Camión Rígido con tándem trasero mixto</w:t>
            </w:r>
          </w:p>
        </w:tc>
        <w:tc>
          <w:tcPr>
            <w:tcW w:w="2806" w:type="dxa"/>
          </w:tcPr>
          <w:p w14:paraId="000000A2" w14:textId="77777777" w:rsidR="00C64457" w:rsidRDefault="00C64457">
            <w:pPr>
              <w:rPr>
                <w:color w:val="000000"/>
              </w:rPr>
            </w:pPr>
          </w:p>
          <w:p w14:paraId="000000A3" w14:textId="77777777" w:rsidR="00C64457" w:rsidRDefault="00751287">
            <w:pPr>
              <w:rPr>
                <w:color w:val="000000"/>
              </w:rPr>
            </w:pPr>
            <w:r>
              <w:rPr>
                <w:noProof/>
              </w:rPr>
              <w:drawing>
                <wp:inline distT="0" distB="0" distL="0" distR="0" wp14:anchorId="672BC9E3" wp14:editId="15ECFD4F">
                  <wp:extent cx="1026586" cy="251505"/>
                  <wp:effectExtent l="0" t="0" r="0" b="0"/>
                  <wp:docPr id="372" name="image46.png"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6.png" descr="Interfaz de usuario gráfica&#10;&#10;Descripción generada automáticamente"/>
                          <pic:cNvPicPr preferRelativeResize="0"/>
                        </pic:nvPicPr>
                        <pic:blipFill>
                          <a:blip r:embed="rId18"/>
                          <a:srcRect l="30317" t="47458" r="51390" b="44573"/>
                          <a:stretch>
                            <a:fillRect/>
                          </a:stretch>
                        </pic:blipFill>
                        <pic:spPr>
                          <a:xfrm>
                            <a:off x="0" y="0"/>
                            <a:ext cx="1026586" cy="251505"/>
                          </a:xfrm>
                          <a:prstGeom prst="rect">
                            <a:avLst/>
                          </a:prstGeom>
                          <a:ln/>
                        </pic:spPr>
                      </pic:pic>
                    </a:graphicData>
                  </a:graphic>
                </wp:inline>
              </w:drawing>
            </w:r>
          </w:p>
        </w:tc>
      </w:tr>
      <w:tr w:rsidR="00C64457" w14:paraId="6EC8AF1C" w14:textId="77777777">
        <w:trPr>
          <w:jc w:val="center"/>
        </w:trPr>
        <w:tc>
          <w:tcPr>
            <w:tcW w:w="2914" w:type="dxa"/>
          </w:tcPr>
          <w:p w14:paraId="000000A4" w14:textId="77777777" w:rsidR="00C64457" w:rsidRDefault="00C64457">
            <w:pPr>
              <w:rPr>
                <w:color w:val="000000"/>
              </w:rPr>
            </w:pPr>
          </w:p>
          <w:p w14:paraId="000000A5" w14:textId="77777777" w:rsidR="00C64457" w:rsidRDefault="00751287">
            <w:pPr>
              <w:ind w:firstLine="0"/>
              <w:jc w:val="center"/>
            </w:pPr>
            <w:r>
              <w:rPr>
                <w:color w:val="000000"/>
              </w:rPr>
              <w:t>C3 - Camión Rígido con tándem direccional</w:t>
            </w:r>
          </w:p>
          <w:p w14:paraId="000000A6" w14:textId="77777777" w:rsidR="00C64457" w:rsidRDefault="00C64457">
            <w:pPr>
              <w:rPr>
                <w:color w:val="000000"/>
              </w:rPr>
            </w:pPr>
          </w:p>
        </w:tc>
        <w:tc>
          <w:tcPr>
            <w:tcW w:w="2806" w:type="dxa"/>
          </w:tcPr>
          <w:p w14:paraId="000000A7" w14:textId="77777777" w:rsidR="00C64457" w:rsidRDefault="00C64457">
            <w:pPr>
              <w:rPr>
                <w:color w:val="000000"/>
              </w:rPr>
            </w:pPr>
          </w:p>
          <w:p w14:paraId="000000A8" w14:textId="77777777" w:rsidR="00C64457" w:rsidRDefault="00751287">
            <w:pPr>
              <w:rPr>
                <w:color w:val="000000"/>
              </w:rPr>
            </w:pPr>
            <w:r>
              <w:rPr>
                <w:noProof/>
              </w:rPr>
              <w:drawing>
                <wp:inline distT="0" distB="0" distL="0" distR="0" wp14:anchorId="3FBE6C22" wp14:editId="0747232E">
                  <wp:extent cx="905058" cy="280114"/>
                  <wp:effectExtent l="0" t="0" r="0" b="0"/>
                  <wp:docPr id="375" name="image46.png"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6.png" descr="Interfaz de usuario gráfica&#10;&#10;Descripción generada automáticamente"/>
                          <pic:cNvPicPr preferRelativeResize="0"/>
                        </pic:nvPicPr>
                        <pic:blipFill>
                          <a:blip r:embed="rId18"/>
                          <a:srcRect l="31574" t="56687" r="52299" b="34439"/>
                          <a:stretch>
                            <a:fillRect/>
                          </a:stretch>
                        </pic:blipFill>
                        <pic:spPr>
                          <a:xfrm>
                            <a:off x="0" y="0"/>
                            <a:ext cx="905058" cy="280114"/>
                          </a:xfrm>
                          <a:prstGeom prst="rect">
                            <a:avLst/>
                          </a:prstGeom>
                          <a:ln/>
                        </pic:spPr>
                      </pic:pic>
                    </a:graphicData>
                  </a:graphic>
                </wp:inline>
              </w:drawing>
            </w:r>
          </w:p>
        </w:tc>
      </w:tr>
      <w:tr w:rsidR="00C64457" w14:paraId="30630A0A" w14:textId="77777777">
        <w:trPr>
          <w:jc w:val="center"/>
        </w:trPr>
        <w:tc>
          <w:tcPr>
            <w:tcW w:w="2914" w:type="dxa"/>
          </w:tcPr>
          <w:p w14:paraId="000000A9" w14:textId="77777777" w:rsidR="00C64457" w:rsidRDefault="00C64457">
            <w:pPr>
              <w:rPr>
                <w:color w:val="000000"/>
              </w:rPr>
            </w:pPr>
          </w:p>
          <w:p w14:paraId="000000AA" w14:textId="77777777" w:rsidR="00C64457" w:rsidRDefault="00751287">
            <w:pPr>
              <w:rPr>
                <w:color w:val="000000"/>
              </w:rPr>
            </w:pPr>
            <w:r>
              <w:rPr>
                <w:color w:val="000000"/>
              </w:rPr>
              <w:t>C4 - Camión Rígido</w:t>
            </w:r>
          </w:p>
          <w:p w14:paraId="000000AB" w14:textId="77777777" w:rsidR="00C64457" w:rsidRDefault="00C64457">
            <w:pPr>
              <w:rPr>
                <w:color w:val="000000"/>
              </w:rPr>
            </w:pPr>
          </w:p>
        </w:tc>
        <w:tc>
          <w:tcPr>
            <w:tcW w:w="2806" w:type="dxa"/>
          </w:tcPr>
          <w:p w14:paraId="000000AC" w14:textId="77777777" w:rsidR="00C64457" w:rsidRDefault="00751287">
            <w:pPr>
              <w:rPr>
                <w:color w:val="000000"/>
              </w:rPr>
            </w:pPr>
            <w:r>
              <w:rPr>
                <w:noProof/>
              </w:rPr>
              <w:drawing>
                <wp:inline distT="0" distB="0" distL="0" distR="0" wp14:anchorId="4F1D527C" wp14:editId="32F2306C">
                  <wp:extent cx="934085" cy="268902"/>
                  <wp:effectExtent l="0" t="0" r="0" b="0"/>
                  <wp:docPr id="374" name="image46.png"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6.png" descr="Interfaz de usuario gráfica&#10;&#10;Descripción generada automáticamente"/>
                          <pic:cNvPicPr preferRelativeResize="0"/>
                        </pic:nvPicPr>
                        <pic:blipFill>
                          <a:blip r:embed="rId18"/>
                          <a:srcRect l="32096" t="66661" r="51260" b="24819"/>
                          <a:stretch>
                            <a:fillRect/>
                          </a:stretch>
                        </pic:blipFill>
                        <pic:spPr>
                          <a:xfrm>
                            <a:off x="0" y="0"/>
                            <a:ext cx="934085" cy="268902"/>
                          </a:xfrm>
                          <a:prstGeom prst="rect">
                            <a:avLst/>
                          </a:prstGeom>
                          <a:ln/>
                        </pic:spPr>
                      </pic:pic>
                    </a:graphicData>
                  </a:graphic>
                </wp:inline>
              </w:drawing>
            </w:r>
            <w:commentRangeEnd w:id="24"/>
            <w:r>
              <w:commentReference w:id="24"/>
            </w:r>
          </w:p>
        </w:tc>
      </w:tr>
    </w:tbl>
    <w:p w14:paraId="000000AD" w14:textId="77777777" w:rsidR="00C64457" w:rsidRDefault="00751287">
      <w:pPr>
        <w:rPr>
          <w:color w:val="000000"/>
        </w:rPr>
      </w:pPr>
      <w:r>
        <w:rPr>
          <w:noProof/>
        </w:rPr>
        <mc:AlternateContent>
          <mc:Choice Requires="wps">
            <w:drawing>
              <wp:anchor distT="0" distB="0" distL="114300" distR="114300" simplePos="0" relativeHeight="251666432" behindDoc="0" locked="0" layoutInCell="1" hidden="0" allowOverlap="1" wp14:anchorId="10385CC1" wp14:editId="5D4B1075">
                <wp:simplePos x="0" y="0"/>
                <wp:positionH relativeFrom="column">
                  <wp:posOffset>927100</wp:posOffset>
                </wp:positionH>
                <wp:positionV relativeFrom="paragraph">
                  <wp:posOffset>38100</wp:posOffset>
                </wp:positionV>
                <wp:extent cx="2947612" cy="351559"/>
                <wp:effectExtent l="0" t="0" r="0" b="0"/>
                <wp:wrapNone/>
                <wp:docPr id="316" name="Rectángulo 316"/>
                <wp:cNvGraphicFramePr/>
                <a:graphic xmlns:a="http://schemas.openxmlformats.org/drawingml/2006/main">
                  <a:graphicData uri="http://schemas.microsoft.com/office/word/2010/wordprocessingShape">
                    <wps:wsp>
                      <wps:cNvSpPr/>
                      <wps:spPr>
                        <a:xfrm>
                          <a:off x="3881719" y="3613746"/>
                          <a:ext cx="2928562" cy="332509"/>
                        </a:xfrm>
                        <a:prstGeom prst="rect">
                          <a:avLst/>
                        </a:prstGeom>
                        <a:noFill/>
                        <a:ln>
                          <a:noFill/>
                        </a:ln>
                      </wps:spPr>
                      <wps:txbx>
                        <w:txbxContent>
                          <w:p w14:paraId="42FD4BCA" w14:textId="77777777" w:rsidR="00C64457" w:rsidRDefault="00751287">
                            <w:pPr>
                              <w:spacing w:line="275" w:lineRule="auto"/>
                              <w:ind w:left="720" w:firstLine="1440"/>
                              <w:textDirection w:val="btLr"/>
                            </w:pPr>
                            <w:r>
                              <w:rPr>
                                <w:color w:val="000000"/>
                              </w:rPr>
                              <w:t xml:space="preserve"> </w:t>
                            </w:r>
                          </w:p>
                        </w:txbxContent>
                      </wps:txbx>
                      <wps:bodyPr spcFirstLastPara="1" wrap="square" lIns="91425" tIns="45700" rIns="91425" bIns="45700" anchor="t" anchorCtr="0">
                        <a:noAutofit/>
                      </wps:bodyPr>
                    </wps:wsp>
                  </a:graphicData>
                </a:graphic>
              </wp:anchor>
            </w:drawing>
          </mc:Choice>
          <mc:Fallback>
            <w:pict>
              <v:rect w14:anchorId="10385CC1" id="Rectángulo 316" o:spid="_x0000_s1086" style="position:absolute;left:0;text-align:left;margin-left:73pt;margin-top:3pt;width:232.1pt;height:27.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" filled="f" stroked="f">
                <v:textbox inset="2.53958mm,1.2694mm,2.53958mm,1.2694mm">
                  <w:txbxContent>
                    <w:p w14:paraId="42FD4BCA" w14:textId="77777777" w:rsidR="00C64457" w:rsidRDefault="00751287">
                      <w:pPr>
                        <w:spacing w:line="275" w:lineRule="auto"/>
                        <w:ind w:left="720" w:firstLine="1440"/>
                        <w:textDirection w:val="btLr"/>
                      </w:pPr>
                      <w:r>
                        <w:rPr>
                          <w:color w:val="000000"/>
                        </w:rPr>
                        <w:t xml:space="preserve"> </w:t>
                      </w:r>
                    </w:p>
                  </w:txbxContent>
                </v:textbox>
              </v:rect>
            </w:pict>
          </mc:Fallback>
        </mc:AlternateContent>
      </w:r>
    </w:p>
    <w:p w14:paraId="000000AE" w14:textId="77777777" w:rsidR="00C64457" w:rsidRDefault="00C64457">
      <w:pPr>
        <w:rPr>
          <w:color w:val="000000"/>
        </w:rPr>
      </w:pPr>
    </w:p>
    <w:p w14:paraId="000000AF" w14:textId="77777777" w:rsidR="00C64457" w:rsidRDefault="00C64457">
      <w:pPr>
        <w:rPr>
          <w:color w:val="000000"/>
        </w:rPr>
      </w:pPr>
    </w:p>
    <w:p w14:paraId="000000B0" w14:textId="77777777" w:rsidR="00C64457" w:rsidRDefault="00751287">
      <w:pPr>
        <w:rPr>
          <w:color w:val="000000"/>
        </w:rPr>
      </w:pPr>
      <w:r>
        <w:rPr>
          <w:color w:val="000000"/>
        </w:rPr>
        <w:t xml:space="preserve">Asimismo, se presenta la configuración de los vehículos con remolques y semirremolques, tal como se relaciona en la siguiente figura 6. </w:t>
      </w:r>
    </w:p>
    <w:p w14:paraId="000000B1" w14:textId="77777777" w:rsidR="00C64457" w:rsidRDefault="00C64457">
      <w:pPr>
        <w:rPr>
          <w:color w:val="000000"/>
        </w:rPr>
      </w:pPr>
    </w:p>
    <w:p w14:paraId="000000B2" w14:textId="77777777" w:rsidR="00C64457" w:rsidRDefault="00751287">
      <w:pPr>
        <w:ind w:firstLine="2694"/>
        <w:rPr>
          <w:b/>
          <w:color w:val="000000"/>
        </w:rPr>
      </w:pPr>
      <w:sdt>
        <w:sdtPr>
          <w:tag w:val="goog_rdk_39"/>
          <w:id w:val="346218902"/>
        </w:sdtPr>
        <w:sdtEndPr/>
        <w:sdtContent>
          <w:commentRangeStart w:id="25"/>
        </w:sdtContent>
      </w:sdt>
      <w:r>
        <w:rPr>
          <w:b/>
          <w:color w:val="000000"/>
        </w:rPr>
        <w:t xml:space="preserve">Figura 6 </w:t>
      </w:r>
    </w:p>
    <w:p w14:paraId="000000B3" w14:textId="77777777" w:rsidR="00C64457" w:rsidRDefault="00751287">
      <w:pPr>
        <w:ind w:firstLine="2694"/>
        <w:rPr>
          <w:color w:val="000000"/>
        </w:rPr>
      </w:pPr>
      <w:r>
        <w:rPr>
          <w:color w:val="000000"/>
        </w:rPr>
        <w:t>Configuración de vehículos con remolques y semirremolques</w:t>
      </w:r>
      <w:commentRangeEnd w:id="25"/>
      <w:r>
        <w:commentReference w:id="25"/>
      </w:r>
    </w:p>
    <w:p w14:paraId="000000B4" w14:textId="77777777" w:rsidR="00C64457" w:rsidRDefault="00C64457">
      <w:pPr>
        <w:rPr>
          <w:color w:val="000000"/>
        </w:rPr>
      </w:pPr>
    </w:p>
    <w:p w14:paraId="000000B5" w14:textId="77777777" w:rsidR="00C64457" w:rsidRDefault="00C64457">
      <w:pPr>
        <w:rPr>
          <w:color w:val="000000"/>
        </w:rPr>
      </w:pPr>
    </w:p>
    <w:tbl>
      <w:tblPr>
        <w:tblStyle w:val="afb"/>
        <w:tblW w:w="572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14"/>
        <w:gridCol w:w="2806"/>
      </w:tblGrid>
      <w:tr w:rsidR="00C64457" w14:paraId="0C31AF55" w14:textId="77777777">
        <w:trPr>
          <w:jc w:val="center"/>
        </w:trPr>
        <w:tc>
          <w:tcPr>
            <w:tcW w:w="2914" w:type="dxa"/>
          </w:tcPr>
          <w:p w14:paraId="000000B6" w14:textId="77777777" w:rsidR="00C64457" w:rsidRDefault="00751287">
            <w:pPr>
              <w:rPr>
                <w:color w:val="000000"/>
              </w:rPr>
            </w:pPr>
            <w:sdt>
              <w:sdtPr>
                <w:tag w:val="goog_rdk_40"/>
                <w:id w:val="-309251867"/>
              </w:sdtPr>
              <w:sdtEndPr/>
              <w:sdtContent>
                <w:commentRangeStart w:id="26"/>
              </w:sdtContent>
            </w:sdt>
            <w:r>
              <w:rPr>
                <w:color w:val="000000"/>
              </w:rPr>
              <w:t xml:space="preserve">Configuración </w:t>
            </w:r>
          </w:p>
        </w:tc>
        <w:tc>
          <w:tcPr>
            <w:tcW w:w="2806" w:type="dxa"/>
          </w:tcPr>
          <w:p w14:paraId="000000B7" w14:textId="77777777" w:rsidR="00C64457" w:rsidRDefault="00751287">
            <w:pPr>
              <w:ind w:firstLine="0"/>
              <w:rPr>
                <w:color w:val="000000"/>
              </w:rPr>
            </w:pPr>
            <w:r>
              <w:rPr>
                <w:color w:val="000000"/>
              </w:rPr>
              <w:t xml:space="preserve">Imagen Vehículo </w:t>
            </w:r>
          </w:p>
        </w:tc>
      </w:tr>
      <w:tr w:rsidR="00C64457" w14:paraId="691FFA49" w14:textId="77777777">
        <w:trPr>
          <w:trHeight w:val="803"/>
          <w:jc w:val="center"/>
        </w:trPr>
        <w:tc>
          <w:tcPr>
            <w:tcW w:w="2914" w:type="dxa"/>
          </w:tcPr>
          <w:p w14:paraId="000000B8" w14:textId="77777777" w:rsidR="00C64457" w:rsidRDefault="00C64457">
            <w:pPr>
              <w:rPr>
                <w:color w:val="000000"/>
              </w:rPr>
            </w:pPr>
          </w:p>
          <w:p w14:paraId="000000B9" w14:textId="77777777" w:rsidR="00C64457" w:rsidRDefault="00751287">
            <w:pPr>
              <w:ind w:firstLine="0"/>
              <w:rPr>
                <w:color w:val="000000"/>
              </w:rPr>
            </w:pPr>
            <w:r>
              <w:rPr>
                <w:color w:val="000000"/>
              </w:rPr>
              <w:t>C2S1 – Tractocamión de dos ejes con semirremolque de un eje</w:t>
            </w:r>
          </w:p>
        </w:tc>
        <w:tc>
          <w:tcPr>
            <w:tcW w:w="2806" w:type="dxa"/>
          </w:tcPr>
          <w:p w14:paraId="000000BA" w14:textId="77777777" w:rsidR="00C64457" w:rsidRDefault="00C64457"/>
          <w:p w14:paraId="000000BB" w14:textId="77777777" w:rsidR="00C64457" w:rsidRDefault="00751287">
            <w:pPr>
              <w:rPr>
                <w:color w:val="000000"/>
              </w:rPr>
            </w:pPr>
            <w:r>
              <w:rPr>
                <w:noProof/>
              </w:rPr>
              <w:drawing>
                <wp:inline distT="0" distB="0" distL="0" distR="0" wp14:anchorId="23C34920" wp14:editId="15D90454">
                  <wp:extent cx="942366" cy="303765"/>
                  <wp:effectExtent l="0" t="0" r="0" b="0"/>
                  <wp:docPr id="378" name="image57.png"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7.png" descr="Interfaz de usuario gráfica&#10;&#10;Descripción generada automáticamente"/>
                          <pic:cNvPicPr preferRelativeResize="0"/>
                        </pic:nvPicPr>
                        <pic:blipFill>
                          <a:blip r:embed="rId19"/>
                          <a:srcRect l="30838" t="21045" r="52371" b="69333"/>
                          <a:stretch>
                            <a:fillRect/>
                          </a:stretch>
                        </pic:blipFill>
                        <pic:spPr>
                          <a:xfrm>
                            <a:off x="0" y="0"/>
                            <a:ext cx="942366" cy="303765"/>
                          </a:xfrm>
                          <a:prstGeom prst="rect">
                            <a:avLst/>
                          </a:prstGeom>
                          <a:ln/>
                        </pic:spPr>
                      </pic:pic>
                    </a:graphicData>
                  </a:graphic>
                </wp:inline>
              </w:drawing>
            </w:r>
          </w:p>
        </w:tc>
      </w:tr>
      <w:tr w:rsidR="00C64457" w14:paraId="0AD1BB62" w14:textId="77777777">
        <w:trPr>
          <w:trHeight w:val="515"/>
          <w:jc w:val="center"/>
        </w:trPr>
        <w:tc>
          <w:tcPr>
            <w:tcW w:w="2914" w:type="dxa"/>
          </w:tcPr>
          <w:p w14:paraId="000000BC" w14:textId="77777777" w:rsidR="00C64457" w:rsidRDefault="00C64457">
            <w:pPr>
              <w:rPr>
                <w:color w:val="000000"/>
              </w:rPr>
            </w:pPr>
          </w:p>
          <w:p w14:paraId="000000BD" w14:textId="77777777" w:rsidR="00C64457" w:rsidRDefault="00751287">
            <w:pPr>
              <w:ind w:firstLine="0"/>
              <w:rPr>
                <w:color w:val="000000"/>
              </w:rPr>
            </w:pPr>
            <w:r>
              <w:rPr>
                <w:color w:val="000000"/>
              </w:rPr>
              <w:t>C2S2 - Tractocamión de dos ejes con       semirremolque de dos ejes</w:t>
            </w:r>
          </w:p>
          <w:p w14:paraId="000000BE" w14:textId="77777777" w:rsidR="00C64457" w:rsidRDefault="00C64457">
            <w:pPr>
              <w:rPr>
                <w:color w:val="000000"/>
              </w:rPr>
            </w:pPr>
          </w:p>
        </w:tc>
        <w:tc>
          <w:tcPr>
            <w:tcW w:w="2806" w:type="dxa"/>
          </w:tcPr>
          <w:p w14:paraId="000000BF" w14:textId="77777777" w:rsidR="00C64457" w:rsidRDefault="00C64457">
            <w:pPr>
              <w:rPr>
                <w:color w:val="000000"/>
              </w:rPr>
            </w:pPr>
          </w:p>
          <w:p w14:paraId="000000C0" w14:textId="77777777" w:rsidR="00C64457" w:rsidRDefault="00751287">
            <w:pPr>
              <w:rPr>
                <w:color w:val="000000"/>
              </w:rPr>
            </w:pPr>
            <w:r>
              <w:rPr>
                <w:noProof/>
              </w:rPr>
              <w:drawing>
                <wp:inline distT="0" distB="0" distL="0" distR="0" wp14:anchorId="4187CABB" wp14:editId="117934F7">
                  <wp:extent cx="1003281" cy="326327"/>
                  <wp:effectExtent l="0" t="0" r="0" b="0"/>
                  <wp:docPr id="376" name="image57.png"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7.png" descr="Interfaz de usuario gráfica&#10;&#10;Descripción generada automáticamente"/>
                          <pic:cNvPicPr preferRelativeResize="0"/>
                        </pic:nvPicPr>
                        <pic:blipFill>
                          <a:blip r:embed="rId19"/>
                          <a:srcRect l="30520" t="32852" r="51602" b="56809"/>
                          <a:stretch>
                            <a:fillRect/>
                          </a:stretch>
                        </pic:blipFill>
                        <pic:spPr>
                          <a:xfrm>
                            <a:off x="0" y="0"/>
                            <a:ext cx="1003281" cy="326327"/>
                          </a:xfrm>
                          <a:prstGeom prst="rect">
                            <a:avLst/>
                          </a:prstGeom>
                          <a:ln/>
                        </pic:spPr>
                      </pic:pic>
                    </a:graphicData>
                  </a:graphic>
                </wp:inline>
              </w:drawing>
            </w:r>
          </w:p>
        </w:tc>
      </w:tr>
      <w:tr w:rsidR="00C64457" w14:paraId="2B0E518E" w14:textId="77777777">
        <w:trPr>
          <w:trHeight w:val="551"/>
          <w:jc w:val="center"/>
        </w:trPr>
        <w:tc>
          <w:tcPr>
            <w:tcW w:w="2914" w:type="dxa"/>
          </w:tcPr>
          <w:p w14:paraId="000000C1" w14:textId="77777777" w:rsidR="00C64457" w:rsidRDefault="00C64457">
            <w:pPr>
              <w:ind w:firstLine="0"/>
              <w:rPr>
                <w:color w:val="000000"/>
              </w:rPr>
            </w:pPr>
          </w:p>
          <w:p w14:paraId="000000C2" w14:textId="77777777" w:rsidR="00C64457" w:rsidRDefault="00751287">
            <w:pPr>
              <w:ind w:firstLine="0"/>
              <w:rPr>
                <w:color w:val="000000"/>
              </w:rPr>
            </w:pPr>
            <w:r>
              <w:rPr>
                <w:color w:val="000000"/>
              </w:rPr>
              <w:t>C3S1 - Tractocamión de tres ejes con semirremolque de un eje</w:t>
            </w:r>
          </w:p>
        </w:tc>
        <w:tc>
          <w:tcPr>
            <w:tcW w:w="2806" w:type="dxa"/>
          </w:tcPr>
          <w:p w14:paraId="000000C3" w14:textId="77777777" w:rsidR="00C64457" w:rsidRDefault="00C64457">
            <w:pPr>
              <w:rPr>
                <w:color w:val="000000"/>
              </w:rPr>
            </w:pPr>
          </w:p>
          <w:p w14:paraId="000000C4" w14:textId="77777777" w:rsidR="00C64457" w:rsidRDefault="00751287">
            <w:pPr>
              <w:rPr>
                <w:color w:val="000000"/>
              </w:rPr>
            </w:pPr>
            <w:r>
              <w:rPr>
                <w:noProof/>
              </w:rPr>
              <w:drawing>
                <wp:inline distT="0" distB="0" distL="0" distR="0" wp14:anchorId="71F190B7" wp14:editId="5B49A408">
                  <wp:extent cx="1007946" cy="227224"/>
                  <wp:effectExtent l="0" t="0" r="0" b="0"/>
                  <wp:docPr id="377" name="image57.png"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7.png" descr="Interfaz de usuario gráfica&#10;&#10;Descripción generada automáticamente"/>
                          <pic:cNvPicPr preferRelativeResize="0"/>
                        </pic:nvPicPr>
                        <pic:blipFill>
                          <a:blip r:embed="rId19"/>
                          <a:srcRect l="30622" t="44851" r="51385" b="47939"/>
                          <a:stretch>
                            <a:fillRect/>
                          </a:stretch>
                        </pic:blipFill>
                        <pic:spPr>
                          <a:xfrm>
                            <a:off x="0" y="0"/>
                            <a:ext cx="1007946" cy="227224"/>
                          </a:xfrm>
                          <a:prstGeom prst="rect">
                            <a:avLst/>
                          </a:prstGeom>
                          <a:ln/>
                        </pic:spPr>
                      </pic:pic>
                    </a:graphicData>
                  </a:graphic>
                </wp:inline>
              </w:drawing>
            </w:r>
          </w:p>
        </w:tc>
      </w:tr>
      <w:tr w:rsidR="00C64457" w14:paraId="5F5B7BD7" w14:textId="77777777">
        <w:trPr>
          <w:jc w:val="center"/>
        </w:trPr>
        <w:tc>
          <w:tcPr>
            <w:tcW w:w="2914" w:type="dxa"/>
          </w:tcPr>
          <w:p w14:paraId="000000C5" w14:textId="77777777" w:rsidR="00C64457" w:rsidRDefault="00C64457">
            <w:pPr>
              <w:rPr>
                <w:color w:val="000000"/>
              </w:rPr>
            </w:pPr>
          </w:p>
          <w:p w14:paraId="000000C6" w14:textId="77777777" w:rsidR="00C64457" w:rsidRDefault="00751287">
            <w:pPr>
              <w:ind w:firstLine="0"/>
              <w:rPr>
                <w:color w:val="000000"/>
              </w:rPr>
            </w:pPr>
            <w:r>
              <w:rPr>
                <w:color w:val="000000"/>
              </w:rPr>
              <w:t>C3S2 - Tractocamión de tres ejes con semirremolque de dos ejes</w:t>
            </w:r>
          </w:p>
        </w:tc>
        <w:tc>
          <w:tcPr>
            <w:tcW w:w="2806" w:type="dxa"/>
          </w:tcPr>
          <w:p w14:paraId="000000C7" w14:textId="77777777" w:rsidR="00C64457" w:rsidRDefault="00C64457">
            <w:pPr>
              <w:rPr>
                <w:color w:val="000000"/>
              </w:rPr>
            </w:pPr>
          </w:p>
          <w:p w14:paraId="000000C8" w14:textId="77777777" w:rsidR="00C64457" w:rsidRDefault="00751287">
            <w:pPr>
              <w:rPr>
                <w:color w:val="000000"/>
              </w:rPr>
            </w:pPr>
            <w:r>
              <w:rPr>
                <w:noProof/>
              </w:rPr>
              <w:drawing>
                <wp:inline distT="0" distB="0" distL="0" distR="0" wp14:anchorId="3326A1F2" wp14:editId="6C1F8EFD">
                  <wp:extent cx="1062374" cy="326483"/>
                  <wp:effectExtent l="0" t="0" r="0" b="0"/>
                  <wp:docPr id="379" name="image57.png"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7.png" descr="Interfaz de usuario gráfica&#10;&#10;Descripción generada automáticamente"/>
                          <pic:cNvPicPr preferRelativeResize="0"/>
                        </pic:nvPicPr>
                        <pic:blipFill>
                          <a:blip r:embed="rId19"/>
                          <a:srcRect l="30521" t="56484" r="50549" b="33173"/>
                          <a:stretch>
                            <a:fillRect/>
                          </a:stretch>
                        </pic:blipFill>
                        <pic:spPr>
                          <a:xfrm>
                            <a:off x="0" y="0"/>
                            <a:ext cx="1062374" cy="326483"/>
                          </a:xfrm>
                          <a:prstGeom prst="rect">
                            <a:avLst/>
                          </a:prstGeom>
                          <a:ln/>
                        </pic:spPr>
                      </pic:pic>
                    </a:graphicData>
                  </a:graphic>
                </wp:inline>
              </w:drawing>
            </w:r>
          </w:p>
        </w:tc>
      </w:tr>
      <w:tr w:rsidR="00C64457" w14:paraId="5CFA4492" w14:textId="77777777">
        <w:trPr>
          <w:jc w:val="center"/>
        </w:trPr>
        <w:tc>
          <w:tcPr>
            <w:tcW w:w="2914" w:type="dxa"/>
          </w:tcPr>
          <w:p w14:paraId="000000C9" w14:textId="77777777" w:rsidR="00C64457" w:rsidRDefault="00C64457">
            <w:pPr>
              <w:rPr>
                <w:color w:val="000000"/>
              </w:rPr>
            </w:pPr>
          </w:p>
          <w:p w14:paraId="000000CA" w14:textId="77777777" w:rsidR="00C64457" w:rsidRDefault="00751287">
            <w:pPr>
              <w:ind w:firstLine="0"/>
              <w:rPr>
                <w:color w:val="000000"/>
              </w:rPr>
            </w:pPr>
            <w:r>
              <w:rPr>
                <w:color w:val="000000"/>
              </w:rPr>
              <w:t>C3S3 - Tractocamión de tres ejes con semirremolque de tres ejes</w:t>
            </w:r>
          </w:p>
          <w:p w14:paraId="000000CB" w14:textId="77777777" w:rsidR="00C64457" w:rsidRDefault="00C64457">
            <w:pPr>
              <w:rPr>
                <w:color w:val="000000"/>
              </w:rPr>
            </w:pPr>
          </w:p>
        </w:tc>
        <w:tc>
          <w:tcPr>
            <w:tcW w:w="2806" w:type="dxa"/>
          </w:tcPr>
          <w:p w14:paraId="000000CC" w14:textId="77777777" w:rsidR="00C64457" w:rsidRDefault="00C64457">
            <w:pPr>
              <w:rPr>
                <w:color w:val="000000"/>
              </w:rPr>
            </w:pPr>
          </w:p>
          <w:p w14:paraId="000000CD" w14:textId="77777777" w:rsidR="00C64457" w:rsidRDefault="00751287">
            <w:pPr>
              <w:rPr>
                <w:color w:val="000000"/>
              </w:rPr>
            </w:pPr>
            <w:r>
              <w:rPr>
                <w:noProof/>
              </w:rPr>
              <w:drawing>
                <wp:inline distT="0" distB="0" distL="0" distR="0" wp14:anchorId="11BD6418" wp14:editId="29B59AA7">
                  <wp:extent cx="1085306" cy="280488"/>
                  <wp:effectExtent l="0" t="0" r="0" b="0"/>
                  <wp:docPr id="380" name="image57.png"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7.png" descr="Interfaz de usuario gráfica&#10;&#10;Descripción generada automáticamente"/>
                          <pic:cNvPicPr preferRelativeResize="0"/>
                        </pic:nvPicPr>
                        <pic:blipFill>
                          <a:blip r:embed="rId19"/>
                          <a:srcRect l="30531" t="68290" r="50130" b="22823"/>
                          <a:stretch>
                            <a:fillRect/>
                          </a:stretch>
                        </pic:blipFill>
                        <pic:spPr>
                          <a:xfrm>
                            <a:off x="0" y="0"/>
                            <a:ext cx="1085306" cy="280488"/>
                          </a:xfrm>
                          <a:prstGeom prst="rect">
                            <a:avLst/>
                          </a:prstGeom>
                          <a:ln/>
                        </pic:spPr>
                      </pic:pic>
                    </a:graphicData>
                  </a:graphic>
                </wp:inline>
              </w:drawing>
            </w:r>
            <w:commentRangeEnd w:id="26"/>
            <w:r>
              <w:commentReference w:id="26"/>
            </w:r>
          </w:p>
          <w:p w14:paraId="000000CE" w14:textId="77777777" w:rsidR="00C64457" w:rsidRDefault="00C64457">
            <w:pPr>
              <w:rPr>
                <w:color w:val="000000"/>
              </w:rPr>
            </w:pPr>
          </w:p>
        </w:tc>
      </w:tr>
    </w:tbl>
    <w:p w14:paraId="000000CF" w14:textId="77777777" w:rsidR="00C64457" w:rsidRDefault="00751287">
      <w:pPr>
        <w:rPr>
          <w:color w:val="000000"/>
        </w:rPr>
      </w:pPr>
      <w:r>
        <w:rPr>
          <w:noProof/>
        </w:rPr>
        <mc:AlternateContent>
          <mc:Choice Requires="wps">
            <w:drawing>
              <wp:anchor distT="0" distB="0" distL="114300" distR="114300" simplePos="0" relativeHeight="251667456" behindDoc="0" locked="0" layoutInCell="1" hidden="0" allowOverlap="1" wp14:anchorId="36FAB968" wp14:editId="4BA7A239">
                <wp:simplePos x="0" y="0"/>
                <wp:positionH relativeFrom="column">
                  <wp:posOffset>1193800</wp:posOffset>
                </wp:positionH>
                <wp:positionV relativeFrom="paragraph">
                  <wp:posOffset>0</wp:posOffset>
                </wp:positionV>
                <wp:extent cx="2733865" cy="517814"/>
                <wp:effectExtent l="0" t="0" r="0" b="0"/>
                <wp:wrapNone/>
                <wp:docPr id="331" name="Rectángulo 331"/>
                <wp:cNvGraphicFramePr/>
                <a:graphic xmlns:a="http://schemas.openxmlformats.org/drawingml/2006/main">
                  <a:graphicData uri="http://schemas.microsoft.com/office/word/2010/wordprocessingShape">
                    <wps:wsp>
                      <wps:cNvSpPr/>
                      <wps:spPr>
                        <a:xfrm>
                          <a:off x="3988593" y="3530618"/>
                          <a:ext cx="2714815" cy="498764"/>
                        </a:xfrm>
                        <a:prstGeom prst="rect">
                          <a:avLst/>
                        </a:prstGeom>
                        <a:solidFill>
                          <a:schemeClr val="lt1"/>
                        </a:solidFill>
                        <a:ln>
                          <a:noFill/>
                        </a:ln>
                      </wps:spPr>
                      <wps:txbx>
                        <w:txbxContent>
                          <w:p w14:paraId="39BC0B1E" w14:textId="77777777" w:rsidR="00C64457" w:rsidRDefault="00C64457">
                            <w:pPr>
                              <w:spacing w:line="275" w:lineRule="auto"/>
                              <w:textDirection w:val="btLr"/>
                            </w:pPr>
                          </w:p>
                          <w:p w14:paraId="7E035A95" w14:textId="77777777" w:rsidR="00C64457" w:rsidRDefault="00C64457">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36FAB968" id="Rectángulo 331" o:spid="_x0000_s1087" style="position:absolute;left:0;text-align:left;margin-left:94pt;margin-top:0;width:215.25pt;height:40.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" fillcolor="white [3201]" stroked="f">
                <v:textbox inset="2.53958mm,1.2694mm,2.53958mm,1.2694mm">
                  <w:txbxContent>
                    <w:p w14:paraId="39BC0B1E" w14:textId="77777777" w:rsidR="00C64457" w:rsidRDefault="00C64457">
                      <w:pPr>
                        <w:spacing w:line="275" w:lineRule="auto"/>
                        <w:textDirection w:val="btLr"/>
                      </w:pPr>
                    </w:p>
                    <w:p w14:paraId="7E035A95" w14:textId="77777777" w:rsidR="00C64457" w:rsidRDefault="00C64457">
                      <w:pPr>
                        <w:spacing w:line="275" w:lineRule="auto"/>
                        <w:textDirection w:val="btLr"/>
                      </w:pPr>
                    </w:p>
                  </w:txbxContent>
                </v:textbox>
              </v:rect>
            </w:pict>
          </mc:Fallback>
        </mc:AlternateContent>
      </w:r>
    </w:p>
    <w:p w14:paraId="000000D0" w14:textId="77777777" w:rsidR="00C64457" w:rsidRDefault="00C64457">
      <w:pPr>
        <w:rPr>
          <w:color w:val="000000"/>
        </w:rPr>
      </w:pPr>
    </w:p>
    <w:p w14:paraId="000000D1" w14:textId="77777777" w:rsidR="00C64457" w:rsidRDefault="00C64457">
      <w:pPr>
        <w:rPr>
          <w:color w:val="000000"/>
        </w:rPr>
      </w:pPr>
    </w:p>
    <w:p w14:paraId="000000D2" w14:textId="77777777" w:rsidR="00C64457" w:rsidRDefault="00751287">
      <w:pPr>
        <w:rPr>
          <w:color w:val="000000"/>
        </w:rPr>
      </w:pPr>
      <w:r>
        <w:rPr>
          <w:color w:val="000000"/>
        </w:rPr>
        <w:t>Lo que se ha evidenciado en las tablas anteriores desde la clasificación de los vehículos a partir de sus características y uso de las ruedas en función de las cargas y posibi</w:t>
      </w:r>
      <w:r>
        <w:rPr>
          <w:color w:val="000000"/>
        </w:rPr>
        <w:t xml:space="preserve">lidades de movimientos. </w:t>
      </w:r>
    </w:p>
    <w:p w14:paraId="000000D3" w14:textId="77777777" w:rsidR="00C64457" w:rsidRDefault="00C64457">
      <w:pPr>
        <w:rPr>
          <w:color w:val="000000"/>
        </w:rPr>
      </w:pPr>
    </w:p>
    <w:p w14:paraId="000000D4" w14:textId="77777777" w:rsidR="00C64457" w:rsidRDefault="00751287">
      <w:pPr>
        <w:rPr>
          <w:color w:val="000000"/>
        </w:rPr>
      </w:pPr>
      <w:bookmarkStart w:id="27" w:name="_heading=h.30j0zll" w:colFirst="0" w:colLast="0"/>
      <w:bookmarkEnd w:id="27"/>
      <w:r>
        <w:rPr>
          <w:b/>
          <w:color w:val="000000"/>
        </w:rPr>
        <w:t>1.4.</w:t>
      </w:r>
      <w:r>
        <w:rPr>
          <w:color w:val="000000"/>
        </w:rPr>
        <w:t xml:space="preserve"> </w:t>
      </w:r>
      <w:r>
        <w:rPr>
          <w:b/>
          <w:color w:val="000000"/>
        </w:rPr>
        <w:t>Simbología de manejo de carga, definición, significado, usos</w:t>
      </w:r>
    </w:p>
    <w:p w14:paraId="000000D5" w14:textId="77777777" w:rsidR="00C64457" w:rsidRDefault="00C64457">
      <w:pPr>
        <w:ind w:firstLine="0"/>
        <w:rPr>
          <w:color w:val="000000"/>
        </w:rPr>
      </w:pPr>
    </w:p>
    <w:p w14:paraId="000000D6" w14:textId="77777777" w:rsidR="00C64457" w:rsidRDefault="00751287">
      <w:pPr>
        <w:ind w:firstLine="0"/>
        <w:rPr>
          <w:color w:val="000000"/>
        </w:rPr>
      </w:pPr>
      <w:r>
        <w:rPr>
          <w:color w:val="000000"/>
        </w:rPr>
        <w:t>Como definición de simbología en el manejo de la carga, estas son las instrucciones gráficas que permiten transmitir información o las especificaciones de seguridad para el manejo de las mercancías, estas son estandarizadas a nivel internacional. En cuanto</w:t>
      </w:r>
      <w:r>
        <w:rPr>
          <w:color w:val="000000"/>
        </w:rPr>
        <w:t xml:space="preserve"> al significado, existen una serie de imágenes o pictogramas las cuales se usan para que los transportistas conozcan como proceder en el manejo de las mercancías, dentro de la simbología se encuentran unas instrucciones básicas y otras específicas, como se</w:t>
      </w:r>
      <w:r>
        <w:rPr>
          <w:color w:val="000000"/>
        </w:rPr>
        <w:t xml:space="preserve"> comparten a continuación. </w:t>
      </w:r>
    </w:p>
    <w:p w14:paraId="000000D7" w14:textId="77777777" w:rsidR="00C64457" w:rsidRDefault="00C64457">
      <w:pPr>
        <w:rPr>
          <w:color w:val="000000"/>
        </w:rPr>
      </w:pPr>
    </w:p>
    <w:p w14:paraId="000000D8" w14:textId="77777777" w:rsidR="00C64457" w:rsidRDefault="00751287">
      <w:pPr>
        <w:jc w:val="center"/>
        <w:rPr>
          <w:color w:val="000000"/>
        </w:rPr>
      </w:pPr>
      <w:r>
        <w:rPr>
          <w:noProof/>
        </w:rPr>
        <w:drawing>
          <wp:inline distT="0" distB="0" distL="0" distR="0" wp14:anchorId="79073D92" wp14:editId="25D1F437">
            <wp:extent cx="5943600" cy="955675"/>
            <wp:effectExtent l="0" t="0" r="0" b="0"/>
            <wp:docPr id="381" name="image54.png" descr="Interfaz de usuario gráfica, Aplicación, PowerPoint&#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4.png" descr="Interfaz de usuario gráfica, Aplicación, PowerPoint&#10;&#10;Descripción generada automáticamente"/>
                    <pic:cNvPicPr preferRelativeResize="0"/>
                  </pic:nvPicPr>
                  <pic:blipFill>
                    <a:blip r:embed="rId20"/>
                    <a:srcRect/>
                    <a:stretch>
                      <a:fillRect/>
                    </a:stretch>
                  </pic:blipFill>
                  <pic:spPr>
                    <a:xfrm>
                      <a:off x="0" y="0"/>
                      <a:ext cx="5943600" cy="955675"/>
                    </a:xfrm>
                    <a:prstGeom prst="rect">
                      <a:avLst/>
                    </a:prstGeom>
                    <a:ln/>
                  </pic:spPr>
                </pic:pic>
              </a:graphicData>
            </a:graphic>
          </wp:inline>
        </w:drawing>
      </w:r>
    </w:p>
    <w:p w14:paraId="000000D9" w14:textId="77777777" w:rsidR="00C64457" w:rsidRDefault="00C64457">
      <w:pPr>
        <w:rPr>
          <w:color w:val="000000"/>
        </w:rPr>
      </w:pPr>
    </w:p>
    <w:p w14:paraId="000000DA" w14:textId="77777777" w:rsidR="00C64457" w:rsidRDefault="00751287">
      <w:pPr>
        <w:rPr>
          <w:color w:val="000000"/>
        </w:rPr>
      </w:pPr>
      <w:r>
        <w:rPr>
          <w:color w:val="000000"/>
        </w:rPr>
        <w:t>Todas las empresas de transporte deben utilizar de manera adecuada la anterior simbología, para que el operario logístico realice una adecuada manipulación a la carga, así mismo hacer un uso adecuado del marcado de caja sigu</w:t>
      </w:r>
      <w:r>
        <w:rPr>
          <w:color w:val="000000"/>
        </w:rPr>
        <w:t>iendo los parámetros como los que se comparten en la figura 7.</w:t>
      </w:r>
      <w:sdt>
        <w:sdtPr>
          <w:tag w:val="goog_rdk_41"/>
          <w:id w:val="-1016232094"/>
        </w:sdtPr>
        <w:sdtEndPr/>
        <w:sdtContent>
          <w:del w:id="28" w:author="silvia.sequeda@outlook.es" w:date="2021-10-19T19:10:00Z">
            <w:r>
              <w:rPr>
                <w:color w:val="000000"/>
              </w:rPr>
              <w:delText xml:space="preserve"> </w:delText>
            </w:r>
          </w:del>
        </w:sdtContent>
      </w:sdt>
    </w:p>
    <w:p w14:paraId="000000DB" w14:textId="77777777" w:rsidR="00C64457" w:rsidRDefault="00C64457">
      <w:pPr>
        <w:rPr>
          <w:color w:val="000000"/>
        </w:rPr>
      </w:pPr>
    </w:p>
    <w:p w14:paraId="000000DC" w14:textId="77777777" w:rsidR="00C64457" w:rsidRDefault="00751287">
      <w:pPr>
        <w:ind w:firstLine="2694"/>
        <w:rPr>
          <w:b/>
          <w:color w:val="000000"/>
        </w:rPr>
      </w:pPr>
      <w:r>
        <w:rPr>
          <w:b/>
          <w:color w:val="000000"/>
        </w:rPr>
        <w:t xml:space="preserve">Figura 7 </w:t>
      </w:r>
    </w:p>
    <w:p w14:paraId="000000DD" w14:textId="77777777" w:rsidR="00C64457" w:rsidRDefault="00C64457">
      <w:pPr>
        <w:ind w:firstLine="2694"/>
        <w:rPr>
          <w:b/>
          <w:color w:val="000000"/>
        </w:rPr>
      </w:pPr>
    </w:p>
    <w:p w14:paraId="000000DE" w14:textId="77777777" w:rsidR="00C64457" w:rsidRDefault="00751287">
      <w:pPr>
        <w:ind w:firstLine="2694"/>
        <w:rPr>
          <w:i/>
          <w:color w:val="000000"/>
        </w:rPr>
      </w:pPr>
      <w:r>
        <w:rPr>
          <w:i/>
          <w:color w:val="000000"/>
        </w:rPr>
        <w:t>Simbología para marcado de caja</w:t>
      </w:r>
    </w:p>
    <w:p w14:paraId="000000DF" w14:textId="77777777" w:rsidR="00C64457" w:rsidRDefault="00C64457">
      <w:pPr>
        <w:rPr>
          <w:color w:val="000000"/>
        </w:rPr>
      </w:pPr>
    </w:p>
    <w:p w14:paraId="000000E0" w14:textId="77777777" w:rsidR="00C64457" w:rsidRDefault="00C64457">
      <w:pPr>
        <w:rPr>
          <w:color w:val="000000"/>
        </w:rPr>
      </w:pPr>
    </w:p>
    <w:p w14:paraId="000000E1" w14:textId="77777777" w:rsidR="00C64457" w:rsidRDefault="00751287">
      <w:pPr>
        <w:jc w:val="center"/>
        <w:rPr>
          <w:color w:val="000000"/>
        </w:rPr>
      </w:pPr>
      <w:sdt>
        <w:sdtPr>
          <w:tag w:val="goog_rdk_42"/>
          <w:id w:val="633915063"/>
        </w:sdtPr>
        <w:sdtEndPr/>
        <w:sdtContent>
          <w:commentRangeStart w:id="29"/>
        </w:sdtContent>
      </w:sdt>
      <w:r>
        <w:rPr>
          <w:noProof/>
        </w:rPr>
        <w:drawing>
          <wp:inline distT="0" distB="0" distL="0" distR="0" wp14:anchorId="0292A44C" wp14:editId="4EB5A192">
            <wp:extent cx="3201999" cy="2286556"/>
            <wp:effectExtent l="0" t="0" r="0" b="0"/>
            <wp:docPr id="382" name="image53.jpg" descr=" Vector Premium "/>
            <wp:cNvGraphicFramePr/>
            <a:graphic xmlns:a="http://schemas.openxmlformats.org/drawingml/2006/main">
              <a:graphicData uri="http://schemas.openxmlformats.org/drawingml/2006/picture">
                <pic:pic xmlns:pic="http://schemas.openxmlformats.org/drawingml/2006/picture">
                  <pic:nvPicPr>
                    <pic:cNvPr id="0" name="image53.jpg" descr=" Vector Premium "/>
                    <pic:cNvPicPr preferRelativeResize="0"/>
                  </pic:nvPicPr>
                  <pic:blipFill>
                    <a:blip r:embed="rId21"/>
                    <a:srcRect/>
                    <a:stretch>
                      <a:fillRect/>
                    </a:stretch>
                  </pic:blipFill>
                  <pic:spPr>
                    <a:xfrm>
                      <a:off x="0" y="0"/>
                      <a:ext cx="3201999" cy="2286556"/>
                    </a:xfrm>
                    <a:prstGeom prst="rect">
                      <a:avLst/>
                    </a:prstGeom>
                    <a:ln/>
                  </pic:spPr>
                </pic:pic>
              </a:graphicData>
            </a:graphic>
          </wp:inline>
        </w:drawing>
      </w:r>
      <w:commentRangeEnd w:id="29"/>
      <w:r>
        <w:commentReference w:id="29"/>
      </w:r>
      <w:r>
        <w:rPr>
          <w:noProof/>
        </w:rPr>
        <mc:AlternateContent>
          <mc:Choice Requires="wps">
            <w:drawing>
              <wp:anchor distT="0" distB="0" distL="114300" distR="114300" simplePos="0" relativeHeight="251668480" behindDoc="0" locked="0" layoutInCell="1" hidden="0" allowOverlap="1" wp14:anchorId="29042D18" wp14:editId="2042AE0A">
                <wp:simplePos x="0" y="0"/>
                <wp:positionH relativeFrom="column">
                  <wp:posOffset>1028700</wp:posOffset>
                </wp:positionH>
                <wp:positionV relativeFrom="paragraph">
                  <wp:posOffset>2095500</wp:posOffset>
                </wp:positionV>
                <wp:extent cx="2362857" cy="292853"/>
                <wp:effectExtent l="0" t="0" r="0" b="0"/>
                <wp:wrapNone/>
                <wp:docPr id="343" name="Rectángulo 343"/>
                <wp:cNvGraphicFramePr/>
                <a:graphic xmlns:a="http://schemas.openxmlformats.org/drawingml/2006/main">
                  <a:graphicData uri="http://schemas.microsoft.com/office/word/2010/wordprocessingShape">
                    <wps:wsp>
                      <wps:cNvSpPr/>
                      <wps:spPr>
                        <a:xfrm>
                          <a:off x="4174097" y="3643099"/>
                          <a:ext cx="2343807" cy="273803"/>
                        </a:xfrm>
                        <a:prstGeom prst="rect">
                          <a:avLst/>
                        </a:prstGeom>
                        <a:solidFill>
                          <a:schemeClr val="lt1"/>
                        </a:solidFill>
                        <a:ln>
                          <a:noFill/>
                        </a:ln>
                      </wps:spPr>
                      <wps:txbx>
                        <w:txbxContent>
                          <w:p w14:paraId="01AB869C" w14:textId="77777777" w:rsidR="00C64457" w:rsidRDefault="00C64457">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29042D18" id="Rectángulo 343" o:spid="_x0000_s1088" style="position:absolute;left:0;text-align:left;margin-left:81pt;margin-top:165pt;width:186.05pt;height:23.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" fillcolor="white [3201]" stroked="f">
                <v:textbox inset="2.53958mm,1.2694mm,2.53958mm,1.2694mm">
                  <w:txbxContent>
                    <w:p w14:paraId="01AB869C" w14:textId="77777777" w:rsidR="00C64457" w:rsidRDefault="00C64457">
                      <w:pPr>
                        <w:spacing w:line="275" w:lineRule="auto"/>
                        <w:textDirection w:val="btLr"/>
                      </w:pPr>
                    </w:p>
                  </w:txbxContent>
                </v:textbox>
              </v:rect>
            </w:pict>
          </mc:Fallback>
        </mc:AlternateContent>
      </w:r>
    </w:p>
    <w:p w14:paraId="000000E2" w14:textId="77777777" w:rsidR="00C64457" w:rsidRDefault="00C64457">
      <w:pPr>
        <w:rPr>
          <w:color w:val="000000"/>
        </w:rPr>
      </w:pPr>
    </w:p>
    <w:p w14:paraId="000000E3" w14:textId="77777777" w:rsidR="00C64457" w:rsidRDefault="00C64457">
      <w:pPr>
        <w:rPr>
          <w:color w:val="000000"/>
        </w:rPr>
      </w:pPr>
    </w:p>
    <w:p w14:paraId="000000E4" w14:textId="77777777" w:rsidR="00C64457" w:rsidRDefault="00751287">
      <w:pPr>
        <w:numPr>
          <w:ilvl w:val="0"/>
          <w:numId w:val="1"/>
        </w:numPr>
        <w:pBdr>
          <w:top w:val="nil"/>
          <w:left w:val="nil"/>
          <w:bottom w:val="nil"/>
          <w:right w:val="nil"/>
          <w:between w:val="nil"/>
        </w:pBdr>
        <w:jc w:val="both"/>
        <w:rPr>
          <w:color w:val="000000"/>
        </w:rPr>
      </w:pPr>
      <w:bookmarkStart w:id="30" w:name="_heading=h.1fob9te" w:colFirst="0" w:colLast="0"/>
      <w:bookmarkEnd w:id="30"/>
      <w:r>
        <w:rPr>
          <w:b/>
          <w:color w:val="000000"/>
        </w:rPr>
        <w:t>Normativa de transporte de carga y manipulación de alimentos</w:t>
      </w:r>
    </w:p>
    <w:p w14:paraId="000000E5" w14:textId="77777777" w:rsidR="00C64457" w:rsidRDefault="00C64457">
      <w:pPr>
        <w:ind w:firstLine="0"/>
        <w:jc w:val="both"/>
        <w:rPr>
          <w:color w:val="000000"/>
        </w:rPr>
      </w:pPr>
    </w:p>
    <w:p w14:paraId="000000E6" w14:textId="77777777" w:rsidR="00C64457" w:rsidRDefault="00751287">
      <w:pPr>
        <w:ind w:firstLine="0"/>
        <w:jc w:val="both"/>
        <w:rPr>
          <w:color w:val="000000"/>
        </w:rPr>
      </w:pPr>
      <w:r>
        <w:rPr>
          <w:color w:val="000000"/>
        </w:rPr>
        <w:lastRenderedPageBreak/>
        <w:t>La normativa del sector transporte de carga es la reglamentación que contiene principios por los cuales se regula el sector transporte en el país, y la normativa de manipulación de alimentos son los decretos, resoluciones, normas entre otras disposiciones,</w:t>
      </w:r>
      <w:r>
        <w:rPr>
          <w:color w:val="000000"/>
        </w:rPr>
        <w:t xml:space="preserve"> dictadas por las autoridades, con el objeto de definir requisitos sanitarios que deben cumplir tanto las entidades jurídicas como las personas naturales que desarrollan actividades económicas de fabricación, procesamiento, preparación, envase, almacenamie</w:t>
      </w:r>
      <w:r>
        <w:rPr>
          <w:color w:val="000000"/>
        </w:rPr>
        <w:t xml:space="preserve">nto, transporte, distribución de alimentos, así como de las materias primas para el procesamiento, ver figura 8. </w:t>
      </w:r>
    </w:p>
    <w:p w14:paraId="000000E7" w14:textId="77777777" w:rsidR="00C64457" w:rsidRDefault="00C64457">
      <w:pPr>
        <w:rPr>
          <w:color w:val="000000"/>
        </w:rPr>
      </w:pPr>
    </w:p>
    <w:p w14:paraId="000000E8" w14:textId="77777777" w:rsidR="00C64457" w:rsidRDefault="00751287">
      <w:pPr>
        <w:ind w:firstLine="2694"/>
        <w:rPr>
          <w:b/>
          <w:color w:val="000000"/>
        </w:rPr>
      </w:pPr>
      <w:r>
        <w:rPr>
          <w:b/>
          <w:color w:val="000000"/>
        </w:rPr>
        <w:t>Figura 8</w:t>
      </w:r>
    </w:p>
    <w:p w14:paraId="000000E9" w14:textId="77777777" w:rsidR="00C64457" w:rsidRDefault="00751287">
      <w:pPr>
        <w:ind w:firstLine="2694"/>
        <w:rPr>
          <w:i/>
          <w:color w:val="000000"/>
        </w:rPr>
      </w:pPr>
      <w:r>
        <w:rPr>
          <w:i/>
          <w:color w:val="000000"/>
        </w:rPr>
        <w:t>Símbolo de leyes – normativa – legislación</w:t>
      </w:r>
    </w:p>
    <w:p w14:paraId="000000EA" w14:textId="77777777" w:rsidR="00C64457" w:rsidRDefault="00C64457">
      <w:pPr>
        <w:rPr>
          <w:color w:val="000000"/>
        </w:rPr>
      </w:pPr>
    </w:p>
    <w:p w14:paraId="000000EB" w14:textId="77777777" w:rsidR="00C64457" w:rsidRDefault="00751287">
      <w:pPr>
        <w:jc w:val="center"/>
        <w:rPr>
          <w:color w:val="000000"/>
        </w:rPr>
      </w:pPr>
      <w:sdt>
        <w:sdtPr>
          <w:tag w:val="goog_rdk_43"/>
          <w:id w:val="1487895107"/>
        </w:sdtPr>
        <w:sdtEndPr/>
        <w:sdtContent>
          <w:commentRangeStart w:id="31"/>
        </w:sdtContent>
      </w:sdt>
      <w:r>
        <w:rPr>
          <w:noProof/>
        </w:rPr>
        <w:drawing>
          <wp:inline distT="0" distB="0" distL="0" distR="0" wp14:anchorId="391B7194" wp14:editId="6CE0FA3A">
            <wp:extent cx="3068812" cy="2125064"/>
            <wp:effectExtent l="0" t="0" r="0" b="0"/>
            <wp:docPr id="383" name="image52.jpg" descr="Concepto de igualdad de justicia de sentencia de ley Foto gratis"/>
            <wp:cNvGraphicFramePr/>
            <a:graphic xmlns:a="http://schemas.openxmlformats.org/drawingml/2006/main">
              <a:graphicData uri="http://schemas.openxmlformats.org/drawingml/2006/picture">
                <pic:pic xmlns:pic="http://schemas.openxmlformats.org/drawingml/2006/picture">
                  <pic:nvPicPr>
                    <pic:cNvPr id="0" name="image52.jpg" descr="Concepto de igualdad de justicia de sentencia de ley Foto gratis"/>
                    <pic:cNvPicPr preferRelativeResize="0"/>
                  </pic:nvPicPr>
                  <pic:blipFill>
                    <a:blip r:embed="rId22"/>
                    <a:srcRect l="9274" t="6202" r="5742" b="13244"/>
                    <a:stretch>
                      <a:fillRect/>
                    </a:stretch>
                  </pic:blipFill>
                  <pic:spPr>
                    <a:xfrm>
                      <a:off x="0" y="0"/>
                      <a:ext cx="3068812" cy="2125064"/>
                    </a:xfrm>
                    <a:prstGeom prst="rect">
                      <a:avLst/>
                    </a:prstGeom>
                    <a:ln/>
                  </pic:spPr>
                </pic:pic>
              </a:graphicData>
            </a:graphic>
          </wp:inline>
        </w:drawing>
      </w:r>
      <w:commentRangeEnd w:id="31"/>
      <w:r>
        <w:commentReference w:id="31"/>
      </w:r>
    </w:p>
    <w:p w14:paraId="000000EC" w14:textId="77777777" w:rsidR="00C64457" w:rsidRDefault="00751287">
      <w:pPr>
        <w:jc w:val="center"/>
        <w:rPr>
          <w:color w:val="000000"/>
        </w:rPr>
      </w:pPr>
      <w:r>
        <w:rPr>
          <w:noProof/>
        </w:rPr>
        <mc:AlternateContent>
          <mc:Choice Requires="wps">
            <w:drawing>
              <wp:anchor distT="0" distB="0" distL="114300" distR="114300" simplePos="0" relativeHeight="251669504" behindDoc="0" locked="0" layoutInCell="1" hidden="0" allowOverlap="1" wp14:anchorId="0DEC7D82" wp14:editId="44979036">
                <wp:simplePos x="0" y="0"/>
                <wp:positionH relativeFrom="column">
                  <wp:posOffset>1104900</wp:posOffset>
                </wp:positionH>
                <wp:positionV relativeFrom="paragraph">
                  <wp:posOffset>0</wp:posOffset>
                </wp:positionV>
                <wp:extent cx="2226223" cy="302829"/>
                <wp:effectExtent l="0" t="0" r="0" b="0"/>
                <wp:wrapNone/>
                <wp:docPr id="325" name="Rectángulo 325"/>
                <wp:cNvGraphicFramePr/>
                <a:graphic xmlns:a="http://schemas.openxmlformats.org/drawingml/2006/main">
                  <a:graphicData uri="http://schemas.microsoft.com/office/word/2010/wordprocessingShape">
                    <wps:wsp>
                      <wps:cNvSpPr/>
                      <wps:spPr>
                        <a:xfrm>
                          <a:off x="4242414" y="3638111"/>
                          <a:ext cx="2207173" cy="283779"/>
                        </a:xfrm>
                        <a:prstGeom prst="rect">
                          <a:avLst/>
                        </a:prstGeom>
                        <a:solidFill>
                          <a:schemeClr val="lt1"/>
                        </a:solidFill>
                        <a:ln>
                          <a:noFill/>
                        </a:ln>
                      </wps:spPr>
                      <wps:txbx>
                        <w:txbxContent>
                          <w:p w14:paraId="2799CD2A" w14:textId="77777777" w:rsidR="00C64457" w:rsidRDefault="00C64457">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0DEC7D82" id="Rectángulo 325" o:spid="_x0000_s1089" style="position:absolute;left:0;text-align:left;margin-left:87pt;margin-top:0;width:175.3pt;height:23.8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" fillcolor="white [3201]" stroked="f">
                <v:textbox inset="2.53958mm,1.2694mm,2.53958mm,1.2694mm">
                  <w:txbxContent>
                    <w:p w14:paraId="2799CD2A" w14:textId="77777777" w:rsidR="00C64457" w:rsidRDefault="00C64457">
                      <w:pPr>
                        <w:spacing w:line="275" w:lineRule="auto"/>
                        <w:textDirection w:val="btLr"/>
                      </w:pPr>
                    </w:p>
                  </w:txbxContent>
                </v:textbox>
              </v:rect>
            </w:pict>
          </mc:Fallback>
        </mc:AlternateContent>
      </w:r>
    </w:p>
    <w:p w14:paraId="000000ED" w14:textId="77777777" w:rsidR="00C64457" w:rsidRDefault="00C64457">
      <w:pPr>
        <w:pBdr>
          <w:top w:val="nil"/>
          <w:left w:val="nil"/>
          <w:bottom w:val="nil"/>
          <w:right w:val="nil"/>
          <w:between w:val="nil"/>
        </w:pBdr>
        <w:ind w:left="1080" w:firstLine="0"/>
        <w:rPr>
          <w:color w:val="000000"/>
        </w:rPr>
      </w:pPr>
    </w:p>
    <w:p w14:paraId="000000EE" w14:textId="77777777" w:rsidR="00C64457" w:rsidRDefault="00751287">
      <w:pPr>
        <w:numPr>
          <w:ilvl w:val="1"/>
          <w:numId w:val="1"/>
        </w:numPr>
        <w:pBdr>
          <w:top w:val="nil"/>
          <w:left w:val="nil"/>
          <w:bottom w:val="nil"/>
          <w:right w:val="nil"/>
          <w:between w:val="nil"/>
        </w:pBdr>
        <w:rPr>
          <w:b/>
          <w:color w:val="000000"/>
        </w:rPr>
      </w:pPr>
      <w:r>
        <w:rPr>
          <w:b/>
          <w:color w:val="000000"/>
        </w:rPr>
        <w:t>Dimensiones de transporte de carga. Artículo 7 Resolución 4100 de 2015</w:t>
      </w:r>
    </w:p>
    <w:p w14:paraId="000000EF" w14:textId="77777777" w:rsidR="00C64457" w:rsidRDefault="00C64457">
      <w:pPr>
        <w:ind w:firstLine="0"/>
        <w:rPr>
          <w:color w:val="000000"/>
        </w:rPr>
      </w:pPr>
    </w:p>
    <w:p w14:paraId="000000F0" w14:textId="77777777" w:rsidR="00C64457" w:rsidRDefault="00751287">
      <w:pPr>
        <w:ind w:firstLine="0"/>
        <w:rPr>
          <w:color w:val="000000"/>
        </w:rPr>
      </w:pPr>
      <w:r>
        <w:rPr>
          <w:color w:val="000000"/>
        </w:rPr>
        <w:t xml:space="preserve">  La resolución 4100 del 28 de diciembre de 2004 la cual tiene como objeto reglamentar los tipos de vehículos que se pueden utilizar para transporte de carga terrestre en el territorio</w:t>
      </w:r>
      <w:r>
        <w:rPr>
          <w:color w:val="000000"/>
        </w:rPr>
        <w:t xml:space="preserve"> nacional, así como todo lo relacionado a las dimensiones de los vehículos, esto según la:</w:t>
      </w:r>
    </w:p>
    <w:p w14:paraId="000000F1" w14:textId="77777777" w:rsidR="00C64457" w:rsidRDefault="00751287">
      <w:pPr>
        <w:rPr>
          <w:color w:val="000000"/>
        </w:rPr>
      </w:pPr>
      <w:r>
        <w:rPr>
          <w:color w:val="000000"/>
        </w:rPr>
        <w:t xml:space="preserve"> </w:t>
      </w:r>
      <w:r>
        <w:rPr>
          <w:noProof/>
        </w:rPr>
        <mc:AlternateContent>
          <mc:Choice Requires="wps">
            <w:drawing>
              <wp:anchor distT="0" distB="0" distL="114300" distR="114300" simplePos="0" relativeHeight="251670528" behindDoc="0" locked="0" layoutInCell="1" hidden="0" allowOverlap="1" wp14:anchorId="05843300" wp14:editId="3BA53023">
                <wp:simplePos x="0" y="0"/>
                <wp:positionH relativeFrom="column">
                  <wp:posOffset>711200</wp:posOffset>
                </wp:positionH>
                <wp:positionV relativeFrom="paragraph">
                  <wp:posOffset>139700</wp:posOffset>
                </wp:positionV>
                <wp:extent cx="5210175" cy="1247775"/>
                <wp:effectExtent l="0" t="0" r="0" b="0"/>
                <wp:wrapNone/>
                <wp:docPr id="338" name="Rectángulo 338"/>
                <wp:cNvGraphicFramePr/>
                <a:graphic xmlns:a="http://schemas.openxmlformats.org/drawingml/2006/main">
                  <a:graphicData uri="http://schemas.microsoft.com/office/word/2010/wordprocessingShape">
                    <wps:wsp>
                      <wps:cNvSpPr/>
                      <wps:spPr>
                        <a:xfrm>
                          <a:off x="2745675" y="3160875"/>
                          <a:ext cx="5200650" cy="1238250"/>
                        </a:xfrm>
                        <a:prstGeom prst="rect">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14:paraId="2145A26A" w14:textId="77777777" w:rsidR="00C64457" w:rsidRDefault="00751287">
                            <w:pPr>
                              <w:spacing w:line="275" w:lineRule="auto"/>
                              <w:ind w:firstLine="0"/>
                              <w:jc w:val="both"/>
                              <w:textDirection w:val="btLr"/>
                            </w:pPr>
                            <w:r>
                              <w:rPr>
                                <w:color w:val="000000"/>
                              </w:rPr>
                              <w:t xml:space="preserve">Norma Técnica 4788 “Tipología para vehículos de transporte de carga </w:t>
                            </w:r>
                            <w:proofErr w:type="gramStart"/>
                            <w:r>
                              <w:rPr>
                                <w:color w:val="000000"/>
                              </w:rPr>
                              <w:t>terrestre”  El</w:t>
                            </w:r>
                            <w:proofErr w:type="gramEnd"/>
                            <w:r>
                              <w:rPr>
                                <w:color w:val="000000"/>
                              </w:rPr>
                              <w:t xml:space="preserve"> artículo 7 de la resolución refiere las dimensiones que deben cumplir los vehí</w:t>
                            </w:r>
                            <w:r>
                              <w:rPr>
                                <w:color w:val="000000"/>
                              </w:rPr>
                              <w:t xml:space="preserve">culos que transiten por el territorio nacional.  Estas dimensiones están estandarizadas con las siguientes medidas:  ancho máximo 2,60 metros, altura máxima 4,40 </w:t>
                            </w:r>
                            <w:proofErr w:type="gramStart"/>
                            <w:r>
                              <w:rPr>
                                <w:color w:val="000000"/>
                              </w:rPr>
                              <w:t>metros  (</w:t>
                            </w:r>
                            <w:proofErr w:type="gramEnd"/>
                            <w:r>
                              <w:rPr>
                                <w:color w:val="000000"/>
                              </w:rPr>
                              <w:t>Ministerio de transporte, 2004).</w:t>
                            </w:r>
                          </w:p>
                        </w:txbxContent>
                      </wps:txbx>
                      <wps:bodyPr spcFirstLastPara="1" wrap="square" lIns="91425" tIns="45700" rIns="91425" bIns="45700" anchor="ctr" anchorCtr="0">
                        <a:noAutofit/>
                      </wps:bodyPr>
                    </wps:wsp>
                  </a:graphicData>
                </a:graphic>
              </wp:anchor>
            </w:drawing>
          </mc:Choice>
          <mc:Fallback>
            <w:pict>
              <v:rect w14:anchorId="05843300" id="Rectángulo 338" o:spid="_x0000_s1090" style="position:absolute;left:0;text-align:left;margin-left:56pt;margin-top:11pt;width:410.25pt;height:98.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" fillcolor="#ffbb82" strokecolor="#f5913f">
                <v:fill color2="#ffebd9" angle="180" colors="0 #ffbb82;22938f #ffcfa8;1 #ffebd9" focus="100%" type="gradient">
                  <o:fill v:ext="view" type="gradientUnscaled"/>
                </v:fill>
                <v:stroke startarrowwidth="narrow" startarrowlength="short" endarrowwidth="narrow" endarrowlength="short" joinstyle="round"/>
                <v:textbox inset="2.53958mm,1.2694mm,2.53958mm,1.2694mm">
                  <w:txbxContent>
                    <w:p w14:paraId="2145A26A" w14:textId="77777777" w:rsidR="00C64457" w:rsidRDefault="00751287">
                      <w:pPr>
                        <w:spacing w:line="275" w:lineRule="auto"/>
                        <w:ind w:firstLine="0"/>
                        <w:jc w:val="both"/>
                        <w:textDirection w:val="btLr"/>
                      </w:pPr>
                      <w:r>
                        <w:rPr>
                          <w:color w:val="000000"/>
                        </w:rPr>
                        <w:t xml:space="preserve">Norma Técnica 4788 “Tipología para vehículos de transporte de carga </w:t>
                      </w:r>
                      <w:proofErr w:type="gramStart"/>
                      <w:r>
                        <w:rPr>
                          <w:color w:val="000000"/>
                        </w:rPr>
                        <w:t>terrestre”  El</w:t>
                      </w:r>
                      <w:proofErr w:type="gramEnd"/>
                      <w:r>
                        <w:rPr>
                          <w:color w:val="000000"/>
                        </w:rPr>
                        <w:t xml:space="preserve"> artículo 7 de la resolución refiere las dimensiones que deben cumplir los vehí</w:t>
                      </w:r>
                      <w:r>
                        <w:rPr>
                          <w:color w:val="000000"/>
                        </w:rPr>
                        <w:t xml:space="preserve">culos que transiten por el territorio nacional.  Estas dimensiones están estandarizadas con las siguientes medidas:  ancho máximo 2,60 metros, altura máxima 4,40 </w:t>
                      </w:r>
                      <w:proofErr w:type="gramStart"/>
                      <w:r>
                        <w:rPr>
                          <w:color w:val="000000"/>
                        </w:rPr>
                        <w:t>metros  (</w:t>
                      </w:r>
                      <w:proofErr w:type="gramEnd"/>
                      <w:r>
                        <w:rPr>
                          <w:color w:val="000000"/>
                        </w:rPr>
                        <w:t>Ministerio de transporte, 2004).</w:t>
                      </w:r>
                    </w:p>
                  </w:txbxContent>
                </v:textbox>
              </v:rect>
            </w:pict>
          </mc:Fallback>
        </mc:AlternateContent>
      </w:r>
    </w:p>
    <w:p w14:paraId="000000F2" w14:textId="77777777" w:rsidR="00C64457" w:rsidRDefault="00C64457">
      <w:pPr>
        <w:rPr>
          <w:color w:val="000000"/>
        </w:rPr>
      </w:pPr>
    </w:p>
    <w:p w14:paraId="000000F3" w14:textId="77777777" w:rsidR="00C64457" w:rsidRDefault="00C64457">
      <w:pPr>
        <w:rPr>
          <w:color w:val="000000"/>
        </w:rPr>
      </w:pPr>
    </w:p>
    <w:p w14:paraId="000000F4" w14:textId="77777777" w:rsidR="00C64457" w:rsidRDefault="00C64457">
      <w:pPr>
        <w:rPr>
          <w:color w:val="000000"/>
        </w:rPr>
      </w:pPr>
    </w:p>
    <w:p w14:paraId="000000F5" w14:textId="77777777" w:rsidR="00C64457" w:rsidRDefault="00C64457">
      <w:pPr>
        <w:rPr>
          <w:color w:val="000000"/>
        </w:rPr>
      </w:pPr>
    </w:p>
    <w:p w14:paraId="000000F6" w14:textId="77777777" w:rsidR="00C64457" w:rsidRDefault="00C64457">
      <w:pPr>
        <w:rPr>
          <w:color w:val="000000"/>
        </w:rPr>
      </w:pPr>
    </w:p>
    <w:p w14:paraId="000000F7" w14:textId="77777777" w:rsidR="00C64457" w:rsidRDefault="00C64457">
      <w:pPr>
        <w:rPr>
          <w:color w:val="000000"/>
        </w:rPr>
      </w:pPr>
    </w:p>
    <w:p w14:paraId="000000F8" w14:textId="77777777" w:rsidR="00C64457" w:rsidRDefault="00C64457">
      <w:pPr>
        <w:rPr>
          <w:color w:val="000000"/>
        </w:rPr>
      </w:pPr>
    </w:p>
    <w:p w14:paraId="000000F9" w14:textId="77777777" w:rsidR="00C64457" w:rsidRDefault="00C64457">
      <w:pPr>
        <w:rPr>
          <w:color w:val="000000"/>
        </w:rPr>
      </w:pPr>
    </w:p>
    <w:p w14:paraId="000000FA" w14:textId="77777777" w:rsidR="00C64457" w:rsidRDefault="00C64457">
      <w:pPr>
        <w:ind w:firstLine="0"/>
        <w:rPr>
          <w:color w:val="000000"/>
        </w:rPr>
      </w:pPr>
    </w:p>
    <w:p w14:paraId="000000FB" w14:textId="77777777" w:rsidR="00C64457" w:rsidRDefault="00751287">
      <w:pPr>
        <w:rPr>
          <w:color w:val="000000"/>
        </w:rPr>
      </w:pPr>
      <w:r>
        <w:rPr>
          <w:color w:val="000000"/>
        </w:rPr>
        <w:t>Para visualizar la norma de manera complet</w:t>
      </w:r>
      <w:r>
        <w:rPr>
          <w:color w:val="000000"/>
        </w:rPr>
        <w:t>a ingresar al siguiente recurso.</w:t>
      </w:r>
    </w:p>
    <w:p w14:paraId="000000FC" w14:textId="77777777" w:rsidR="00C64457" w:rsidRDefault="00C64457">
      <w:pPr>
        <w:rPr>
          <w:color w:val="000000"/>
        </w:rPr>
      </w:pPr>
    </w:p>
    <w:p w14:paraId="000000FD" w14:textId="77777777" w:rsidR="00C64457" w:rsidRDefault="00751287">
      <w:pPr>
        <w:rPr>
          <w:color w:val="000000"/>
        </w:rPr>
      </w:pPr>
      <w:sdt>
        <w:sdtPr>
          <w:tag w:val="goog_rdk_44"/>
          <w:id w:val="250165928"/>
        </w:sdtPr>
        <w:sdtEndPr/>
        <w:sdtContent>
          <w:commentRangeStart w:id="32"/>
        </w:sdtContent>
      </w:sdt>
      <w:r>
        <w:rPr>
          <w:noProof/>
        </w:rPr>
        <w:drawing>
          <wp:inline distT="0" distB="0" distL="0" distR="0" wp14:anchorId="4B347DD7" wp14:editId="37CC73C1">
            <wp:extent cx="5980204" cy="1350107"/>
            <wp:effectExtent l="0" t="0" r="0" b="0"/>
            <wp:docPr id="384"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3"/>
                    <a:srcRect/>
                    <a:stretch>
                      <a:fillRect/>
                    </a:stretch>
                  </pic:blipFill>
                  <pic:spPr>
                    <a:xfrm>
                      <a:off x="0" y="0"/>
                      <a:ext cx="5980204" cy="1350107"/>
                    </a:xfrm>
                    <a:prstGeom prst="rect">
                      <a:avLst/>
                    </a:prstGeom>
                    <a:ln/>
                  </pic:spPr>
                </pic:pic>
              </a:graphicData>
            </a:graphic>
          </wp:inline>
        </w:drawing>
      </w:r>
      <w:commentRangeEnd w:id="32"/>
      <w:r>
        <w:commentReference w:id="32"/>
      </w:r>
      <w:r>
        <w:rPr>
          <w:noProof/>
        </w:rPr>
        <mc:AlternateContent>
          <mc:Choice Requires="wps">
            <w:drawing>
              <wp:anchor distT="0" distB="0" distL="114300" distR="114300" simplePos="0" relativeHeight="251671552" behindDoc="0" locked="0" layoutInCell="1" hidden="0" allowOverlap="1" wp14:anchorId="39817400" wp14:editId="364C0961">
                <wp:simplePos x="0" y="0"/>
                <wp:positionH relativeFrom="column">
                  <wp:posOffset>1028700</wp:posOffset>
                </wp:positionH>
                <wp:positionV relativeFrom="paragraph">
                  <wp:posOffset>177800</wp:posOffset>
                </wp:positionV>
                <wp:extent cx="4197350" cy="796925"/>
                <wp:effectExtent l="0" t="0" r="0" b="0"/>
                <wp:wrapNone/>
                <wp:docPr id="320" name="Rectángulo 320"/>
                <wp:cNvGraphicFramePr/>
                <a:graphic xmlns:a="http://schemas.openxmlformats.org/drawingml/2006/main">
                  <a:graphicData uri="http://schemas.microsoft.com/office/word/2010/wordprocessingShape">
                    <wps:wsp>
                      <wps:cNvSpPr/>
                      <wps:spPr>
                        <a:xfrm>
                          <a:off x="3260025" y="3394238"/>
                          <a:ext cx="4171950" cy="771525"/>
                        </a:xfrm>
                        <a:prstGeom prst="rect">
                          <a:avLst/>
                        </a:prstGeom>
                        <a:solidFill>
                          <a:schemeClr val="lt1"/>
                        </a:solidFill>
                        <a:ln w="25400" cap="flat" cmpd="sng">
                          <a:solidFill>
                            <a:schemeClr val="accent6"/>
                          </a:solidFill>
                          <a:prstDash val="solid"/>
                          <a:round/>
                          <a:headEnd type="none" w="sm" len="sm"/>
                          <a:tailEnd type="none" w="sm" len="sm"/>
                        </a:ln>
                      </wps:spPr>
                      <wps:txbx>
                        <w:txbxContent>
                          <w:p w14:paraId="1AAA1901" w14:textId="77777777" w:rsidR="00C64457" w:rsidRDefault="00751287">
                            <w:pPr>
                              <w:spacing w:line="275" w:lineRule="auto"/>
                              <w:jc w:val="center"/>
                              <w:textDirection w:val="btLr"/>
                            </w:pPr>
                            <w:r>
                              <w:rPr>
                                <w:b/>
                                <w:color w:val="000000"/>
                                <w:sz w:val="16"/>
                              </w:rPr>
                              <w:t>Norma técnica colombiana ntc 4788-2. Tipología para vehículos de transporte de carga por carretera. Parte 2: vehículos para el transporte de carga extradimensionada y/o extrapesada.</w:t>
                            </w:r>
                          </w:p>
                        </w:txbxContent>
                      </wps:txbx>
                      <wps:bodyPr spcFirstLastPara="1" wrap="square" lIns="91425" tIns="45700" rIns="91425" bIns="45700" anchor="ctr" anchorCtr="0">
                        <a:noAutofit/>
                      </wps:bodyPr>
                    </wps:wsp>
                  </a:graphicData>
                </a:graphic>
              </wp:anchor>
            </w:drawing>
          </mc:Choice>
          <mc:Fallback>
            <w:pict>
              <v:rect w14:anchorId="39817400" id="Rectángulo 320" o:spid="_x0000_s1091" style="position:absolute;left:0;text-align:left;margin-left:81pt;margin-top:14pt;width:330.5pt;height:62.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" fillcolor="white [3201]" strokecolor="#f79646 [3209]" strokeweight="2pt">
                <v:stroke startarrowwidth="narrow" startarrowlength="short" endarrowwidth="narrow" endarrowlength="short" joinstyle="round"/>
                <v:textbox inset="2.53958mm,1.2694mm,2.53958mm,1.2694mm">
                  <w:txbxContent>
                    <w:p w14:paraId="1AAA1901" w14:textId="77777777" w:rsidR="00C64457" w:rsidRDefault="00751287">
                      <w:pPr>
                        <w:spacing w:line="275" w:lineRule="auto"/>
                        <w:jc w:val="center"/>
                        <w:textDirection w:val="btLr"/>
                      </w:pPr>
                      <w:r>
                        <w:rPr>
                          <w:b/>
                          <w:color w:val="000000"/>
                          <w:sz w:val="16"/>
                        </w:rPr>
                        <w:t>Norma técnica colombiana ntc 4788-2. Tipología para vehículos de transporte de carga por carretera. Parte 2: vehículos para el transporte de carga extradimensionada y/o extrapesada.</w:t>
                      </w:r>
                    </w:p>
                  </w:txbxContent>
                </v:textbox>
              </v:rect>
            </w:pict>
          </mc:Fallback>
        </mc:AlternateContent>
      </w:r>
    </w:p>
    <w:p w14:paraId="000000FE" w14:textId="77777777" w:rsidR="00C64457" w:rsidRDefault="00751287">
      <w:pPr>
        <w:rPr>
          <w:color w:val="000000"/>
        </w:rPr>
      </w:pPr>
      <w:r>
        <w:rPr>
          <w:color w:val="000000"/>
        </w:rPr>
        <w:t>La longitud oscila según el tipo de vehículo, así como se muestra en la figura 9:</w:t>
      </w:r>
    </w:p>
    <w:p w14:paraId="000000FF" w14:textId="77777777" w:rsidR="00C64457" w:rsidRDefault="00C64457">
      <w:pPr>
        <w:rPr>
          <w:color w:val="000000"/>
        </w:rPr>
      </w:pPr>
    </w:p>
    <w:p w14:paraId="00000100" w14:textId="77777777" w:rsidR="00C64457" w:rsidRDefault="00C64457">
      <w:pPr>
        <w:rPr>
          <w:color w:val="000000"/>
        </w:rPr>
      </w:pPr>
    </w:p>
    <w:p w14:paraId="00000101" w14:textId="77777777" w:rsidR="00C64457" w:rsidRDefault="00C64457">
      <w:pPr>
        <w:rPr>
          <w:color w:val="000000"/>
        </w:rPr>
      </w:pPr>
    </w:p>
    <w:p w14:paraId="00000102" w14:textId="77777777" w:rsidR="00C64457" w:rsidRDefault="00C64457">
      <w:pPr>
        <w:rPr>
          <w:color w:val="000000"/>
        </w:rPr>
      </w:pPr>
    </w:p>
    <w:p w14:paraId="00000103" w14:textId="77777777" w:rsidR="00C64457" w:rsidRDefault="00C64457">
      <w:pPr>
        <w:rPr>
          <w:color w:val="000000"/>
        </w:rPr>
      </w:pPr>
    </w:p>
    <w:p w14:paraId="00000104" w14:textId="77777777" w:rsidR="00C64457" w:rsidRDefault="00751287">
      <w:pPr>
        <w:ind w:firstLine="2694"/>
        <w:rPr>
          <w:b/>
          <w:color w:val="000000"/>
        </w:rPr>
      </w:pPr>
      <w:r>
        <w:rPr>
          <w:b/>
          <w:color w:val="000000"/>
        </w:rPr>
        <w:t xml:space="preserve">Figura 9 </w:t>
      </w:r>
    </w:p>
    <w:p w14:paraId="00000105" w14:textId="77777777" w:rsidR="00C64457" w:rsidRDefault="00751287">
      <w:pPr>
        <w:ind w:firstLine="2694"/>
        <w:rPr>
          <w:i/>
          <w:color w:val="000000"/>
        </w:rPr>
      </w:pPr>
      <w:r>
        <w:rPr>
          <w:i/>
          <w:color w:val="000000"/>
        </w:rPr>
        <w:t>Longitudes de vehículos de carga</w:t>
      </w:r>
    </w:p>
    <w:p w14:paraId="00000106" w14:textId="77777777" w:rsidR="00C64457" w:rsidRDefault="00C64457">
      <w:pPr>
        <w:rPr>
          <w:color w:val="000000"/>
        </w:rPr>
      </w:pPr>
    </w:p>
    <w:p w14:paraId="00000107" w14:textId="77777777" w:rsidR="00C64457" w:rsidRDefault="00751287">
      <w:pPr>
        <w:jc w:val="center"/>
        <w:rPr>
          <w:color w:val="000000"/>
        </w:rPr>
      </w:pPr>
      <w:r>
        <w:rPr>
          <w:noProof/>
          <w:color w:val="000000"/>
        </w:rPr>
        <mc:AlternateContent>
          <mc:Choice Requires="wpg">
            <w:drawing>
              <wp:inline distT="0" distB="0" distL="0" distR="0" wp14:anchorId="1E109EDD" wp14:editId="7EAB48D7">
                <wp:extent cx="2877886" cy="2074480"/>
                <wp:effectExtent l="0" t="0" r="0" b="0"/>
                <wp:docPr id="340" name="Grupo 340"/>
                <wp:cNvGraphicFramePr/>
                <a:graphic xmlns:a="http://schemas.openxmlformats.org/drawingml/2006/main">
                  <a:graphicData uri="http://schemas.microsoft.com/office/word/2010/wordprocessingGroup">
                    <wpg:wgp>
                      <wpg:cNvGrpSpPr/>
                      <wpg:grpSpPr>
                        <a:xfrm>
                          <a:off x="0" y="0"/>
                          <a:ext cx="2877886" cy="2074480"/>
                          <a:chOff x="3907057" y="2742760"/>
                          <a:chExt cx="2877886" cy="2074480"/>
                        </a:xfrm>
                      </wpg:grpSpPr>
                      <wpg:grpSp>
                        <wpg:cNvPr id="53" name="Grupo 53"/>
                        <wpg:cNvGrpSpPr/>
                        <wpg:grpSpPr>
                          <a:xfrm>
                            <a:off x="3907057" y="2742760"/>
                            <a:ext cx="2877886" cy="2074480"/>
                            <a:chOff x="0" y="0"/>
                            <a:chExt cx="2877875" cy="2074475"/>
                          </a:xfrm>
                        </wpg:grpSpPr>
                        <wps:wsp>
                          <wps:cNvPr id="54" name="Rectángulo 54"/>
                          <wps:cNvSpPr/>
                          <wps:spPr>
                            <a:xfrm>
                              <a:off x="0" y="0"/>
                              <a:ext cx="2877875" cy="2074475"/>
                            </a:xfrm>
                            <a:prstGeom prst="rect">
                              <a:avLst/>
                            </a:prstGeom>
                            <a:noFill/>
                            <a:ln>
                              <a:noFill/>
                            </a:ln>
                          </wps:spPr>
                          <wps:txbx>
                            <w:txbxContent>
                              <w:p w14:paraId="3C2A1B77"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g:grpSp>
                          <wpg:cNvPr id="55" name="Grupo 55"/>
                          <wpg:cNvGrpSpPr/>
                          <wpg:grpSpPr>
                            <a:xfrm>
                              <a:off x="0" y="0"/>
                              <a:ext cx="2877875" cy="2074475"/>
                              <a:chOff x="0" y="0"/>
                              <a:chExt cx="2877875" cy="2074475"/>
                            </a:xfrm>
                          </wpg:grpSpPr>
                          <wps:wsp>
                            <wps:cNvPr id="56" name="Rectángulo 56"/>
                            <wps:cNvSpPr/>
                            <wps:spPr>
                              <a:xfrm>
                                <a:off x="0" y="0"/>
                                <a:ext cx="2877875" cy="2074475"/>
                              </a:xfrm>
                              <a:prstGeom prst="rect">
                                <a:avLst/>
                              </a:prstGeom>
                              <a:noFill/>
                              <a:ln>
                                <a:noFill/>
                              </a:ln>
                            </wps:spPr>
                            <wps:txbx>
                              <w:txbxContent>
                                <w:p w14:paraId="7919AE2B"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57" name="Rectángulo: esquinas redondeadas 57"/>
                            <wps:cNvSpPr/>
                            <wps:spPr>
                              <a:xfrm>
                                <a:off x="106269" y="716"/>
                                <a:ext cx="1184598" cy="592299"/>
                              </a:xfrm>
                              <a:prstGeom prst="roundRect">
                                <a:avLst>
                                  <a:gd name="adj" fmla="val 10000"/>
                                </a:avLst>
                              </a:prstGeom>
                              <a:solidFill>
                                <a:srgbClr val="92D050"/>
                              </a:solidFill>
                              <a:ln w="25400" cap="flat" cmpd="sng">
                                <a:solidFill>
                                  <a:schemeClr val="lt1"/>
                                </a:solidFill>
                                <a:prstDash val="solid"/>
                                <a:round/>
                                <a:headEnd type="none" w="sm" len="sm"/>
                                <a:tailEnd type="none" w="sm" len="sm"/>
                              </a:ln>
                            </wps:spPr>
                            <wps:txbx>
                              <w:txbxContent>
                                <w:p w14:paraId="0DB13058"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58" name="Rectángulo 58"/>
                            <wps:cNvSpPr/>
                            <wps:spPr>
                              <a:xfrm>
                                <a:off x="123617" y="18064"/>
                                <a:ext cx="1149902" cy="557603"/>
                              </a:xfrm>
                              <a:prstGeom prst="rect">
                                <a:avLst/>
                              </a:prstGeom>
                              <a:noFill/>
                              <a:ln>
                                <a:noFill/>
                              </a:ln>
                            </wps:spPr>
                            <wps:txbx>
                              <w:txbxContent>
                                <w:p w14:paraId="2F3BCE09" w14:textId="77777777" w:rsidR="00C64457" w:rsidRDefault="00751287">
                                  <w:pPr>
                                    <w:spacing w:line="215" w:lineRule="auto"/>
                                    <w:ind w:firstLine="0"/>
                                    <w:jc w:val="center"/>
                                    <w:textDirection w:val="btLr"/>
                                  </w:pPr>
                                  <w:r>
                                    <w:rPr>
                                      <w:rFonts w:ascii="Cambria" w:eastAsia="Cambria" w:hAnsi="Cambria" w:cs="Cambria"/>
                                      <w:color w:val="000000"/>
                                      <w:sz w:val="32"/>
                                    </w:rPr>
                                    <w:t>Designación</w:t>
                                  </w:r>
                                </w:p>
                              </w:txbxContent>
                            </wps:txbx>
                            <wps:bodyPr spcFirstLastPara="1" wrap="square" lIns="30475" tIns="20300" rIns="30475" bIns="20300" anchor="ctr" anchorCtr="0">
                              <a:noAutofit/>
                            </wps:bodyPr>
                          </wps:wsp>
                          <wps:wsp>
                            <wps:cNvPr id="59" name="Forma libre: forma 59"/>
                            <wps:cNvSpPr/>
                            <wps:spPr>
                              <a:xfrm>
                                <a:off x="224729" y="593015"/>
                                <a:ext cx="118459" cy="444224"/>
                              </a:xfrm>
                              <a:custGeom>
                                <a:avLst/>
                                <a:gdLst/>
                                <a:ahLst/>
                                <a:cxnLst/>
                                <a:rect l="l" t="t" r="r" b="b"/>
                                <a:pathLst>
                                  <a:path w="120000" h="120000" extrusionOk="0">
                                    <a:moveTo>
                                      <a:pt x="0" y="0"/>
                                    </a:moveTo>
                                    <a:lnTo>
                                      <a:pt x="0" y="120000"/>
                                    </a:lnTo>
                                    <a:lnTo>
                                      <a:pt x="12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60" name="Rectángulo: esquinas redondeadas 60"/>
                            <wps:cNvSpPr/>
                            <wps:spPr>
                              <a:xfrm>
                                <a:off x="343189" y="741090"/>
                                <a:ext cx="947678" cy="592299"/>
                              </a:xfrm>
                              <a:prstGeom prst="roundRect">
                                <a:avLst>
                                  <a:gd name="adj" fmla="val 10000"/>
                                </a:avLst>
                              </a:prstGeom>
                              <a:solidFill>
                                <a:srgbClr val="FFC000">
                                  <a:alpha val="89411"/>
                                </a:srgbClr>
                              </a:solidFill>
                              <a:ln w="25400" cap="flat" cmpd="sng">
                                <a:solidFill>
                                  <a:schemeClr val="accent1"/>
                                </a:solidFill>
                                <a:prstDash val="solid"/>
                                <a:round/>
                                <a:headEnd type="none" w="sm" len="sm"/>
                                <a:tailEnd type="none" w="sm" len="sm"/>
                              </a:ln>
                            </wps:spPr>
                            <wps:txbx>
                              <w:txbxContent>
                                <w:p w14:paraId="589DE814"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61" name="Rectángulo 61"/>
                            <wps:cNvSpPr/>
                            <wps:spPr>
                              <a:xfrm>
                                <a:off x="360537" y="758438"/>
                                <a:ext cx="912982" cy="557603"/>
                              </a:xfrm>
                              <a:prstGeom prst="rect">
                                <a:avLst/>
                              </a:prstGeom>
                              <a:noFill/>
                              <a:ln>
                                <a:noFill/>
                              </a:ln>
                            </wps:spPr>
                            <wps:txbx>
                              <w:txbxContent>
                                <w:p w14:paraId="65412635" w14:textId="77777777" w:rsidR="00C64457" w:rsidRDefault="00751287">
                                  <w:pPr>
                                    <w:spacing w:line="215" w:lineRule="auto"/>
                                    <w:ind w:firstLine="0"/>
                                    <w:jc w:val="center"/>
                                    <w:textDirection w:val="btLr"/>
                                  </w:pPr>
                                  <w:r>
                                    <w:rPr>
                                      <w:rFonts w:ascii="Cambria" w:eastAsia="Cambria" w:hAnsi="Cambria" w:cs="Cambria"/>
                                      <w:color w:val="000000"/>
                                      <w:sz w:val="38"/>
                                    </w:rPr>
                                    <w:t>2 ejes</w:t>
                                  </w:r>
                                </w:p>
                              </w:txbxContent>
                            </wps:txbx>
                            <wps:bodyPr spcFirstLastPara="1" wrap="square" lIns="36175" tIns="24125" rIns="36175" bIns="24125" anchor="ctr" anchorCtr="0">
                              <a:noAutofit/>
                            </wps:bodyPr>
                          </wps:wsp>
                          <wps:wsp>
                            <wps:cNvPr id="62" name="Forma libre: forma 62"/>
                            <wps:cNvSpPr/>
                            <wps:spPr>
                              <a:xfrm>
                                <a:off x="224729" y="593015"/>
                                <a:ext cx="118459" cy="1184598"/>
                              </a:xfrm>
                              <a:custGeom>
                                <a:avLst/>
                                <a:gdLst/>
                                <a:ahLst/>
                                <a:cxnLst/>
                                <a:rect l="l" t="t" r="r" b="b"/>
                                <a:pathLst>
                                  <a:path w="120000" h="120000" extrusionOk="0">
                                    <a:moveTo>
                                      <a:pt x="0" y="0"/>
                                    </a:moveTo>
                                    <a:lnTo>
                                      <a:pt x="0" y="120000"/>
                                    </a:lnTo>
                                    <a:lnTo>
                                      <a:pt x="12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63" name="Rectángulo: esquinas redondeadas 63"/>
                            <wps:cNvSpPr/>
                            <wps:spPr>
                              <a:xfrm>
                                <a:off x="343189" y="1481464"/>
                                <a:ext cx="947678" cy="592299"/>
                              </a:xfrm>
                              <a:prstGeom prst="roundRect">
                                <a:avLst>
                                  <a:gd name="adj" fmla="val 10000"/>
                                </a:avLst>
                              </a:prstGeom>
                              <a:solidFill>
                                <a:srgbClr val="D99593">
                                  <a:alpha val="89411"/>
                                </a:srgbClr>
                              </a:solidFill>
                              <a:ln w="25400" cap="flat" cmpd="sng">
                                <a:solidFill>
                                  <a:schemeClr val="accent1"/>
                                </a:solidFill>
                                <a:prstDash val="solid"/>
                                <a:round/>
                                <a:headEnd type="none" w="sm" len="sm"/>
                                <a:tailEnd type="none" w="sm" len="sm"/>
                              </a:ln>
                            </wps:spPr>
                            <wps:txbx>
                              <w:txbxContent>
                                <w:p w14:paraId="38C32850"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256" name="Rectángulo 256"/>
                            <wps:cNvSpPr/>
                            <wps:spPr>
                              <a:xfrm>
                                <a:off x="360537" y="1498812"/>
                                <a:ext cx="912982" cy="557603"/>
                              </a:xfrm>
                              <a:prstGeom prst="rect">
                                <a:avLst/>
                              </a:prstGeom>
                              <a:noFill/>
                              <a:ln>
                                <a:noFill/>
                              </a:ln>
                            </wps:spPr>
                            <wps:txbx>
                              <w:txbxContent>
                                <w:p w14:paraId="499CB343" w14:textId="77777777" w:rsidR="00C64457" w:rsidRDefault="00751287">
                                  <w:pPr>
                                    <w:spacing w:line="215" w:lineRule="auto"/>
                                    <w:ind w:firstLine="0"/>
                                    <w:jc w:val="center"/>
                                    <w:textDirection w:val="btLr"/>
                                  </w:pPr>
                                  <w:r>
                                    <w:rPr>
                                      <w:rFonts w:ascii="Cambria" w:eastAsia="Cambria" w:hAnsi="Cambria" w:cs="Cambria"/>
                                      <w:color w:val="000000"/>
                                      <w:sz w:val="38"/>
                                    </w:rPr>
                                    <w:t>3 y 4 ejes</w:t>
                                  </w:r>
                                </w:p>
                              </w:txbxContent>
                            </wps:txbx>
                            <wps:bodyPr spcFirstLastPara="1" wrap="square" lIns="36175" tIns="24125" rIns="36175" bIns="24125" anchor="ctr" anchorCtr="0">
                              <a:noAutofit/>
                            </wps:bodyPr>
                          </wps:wsp>
                          <wps:wsp>
                            <wps:cNvPr id="257" name="Rectángulo: esquinas redondeadas 257"/>
                            <wps:cNvSpPr/>
                            <wps:spPr>
                              <a:xfrm>
                                <a:off x="1587017" y="716"/>
                                <a:ext cx="1184598" cy="592299"/>
                              </a:xfrm>
                              <a:prstGeom prst="roundRect">
                                <a:avLst>
                                  <a:gd name="adj" fmla="val 10000"/>
                                </a:avLst>
                              </a:prstGeom>
                              <a:solidFill>
                                <a:srgbClr val="92D050"/>
                              </a:solidFill>
                              <a:ln w="25400" cap="flat" cmpd="sng">
                                <a:solidFill>
                                  <a:schemeClr val="lt1"/>
                                </a:solidFill>
                                <a:prstDash val="solid"/>
                                <a:round/>
                                <a:headEnd type="none" w="sm" len="sm"/>
                                <a:tailEnd type="none" w="sm" len="sm"/>
                              </a:ln>
                            </wps:spPr>
                            <wps:txbx>
                              <w:txbxContent>
                                <w:p w14:paraId="1E1DA42B"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258" name="Rectángulo 258"/>
                            <wps:cNvSpPr/>
                            <wps:spPr>
                              <a:xfrm>
                                <a:off x="1604365" y="18064"/>
                                <a:ext cx="1149902" cy="557603"/>
                              </a:xfrm>
                              <a:prstGeom prst="rect">
                                <a:avLst/>
                              </a:prstGeom>
                              <a:noFill/>
                              <a:ln>
                                <a:noFill/>
                              </a:ln>
                            </wps:spPr>
                            <wps:txbx>
                              <w:txbxContent>
                                <w:p w14:paraId="6D1B9C77" w14:textId="77777777" w:rsidR="00C64457" w:rsidRDefault="00751287">
                                  <w:pPr>
                                    <w:spacing w:line="215" w:lineRule="auto"/>
                                    <w:ind w:firstLine="0"/>
                                    <w:jc w:val="center"/>
                                    <w:textDirection w:val="btLr"/>
                                  </w:pPr>
                                  <w:r>
                                    <w:rPr>
                                      <w:rFonts w:ascii="Cambria" w:eastAsia="Cambria" w:hAnsi="Cambria" w:cs="Cambria"/>
                                      <w:color w:val="000000"/>
                                      <w:sz w:val="32"/>
                                    </w:rPr>
                                    <w:t>Longitud Máxima</w:t>
                                  </w:r>
                                </w:p>
                              </w:txbxContent>
                            </wps:txbx>
                            <wps:bodyPr spcFirstLastPara="1" wrap="square" lIns="30475" tIns="20300" rIns="30475" bIns="20300" anchor="ctr" anchorCtr="0">
                              <a:noAutofit/>
                            </wps:bodyPr>
                          </wps:wsp>
                          <wps:wsp>
                            <wps:cNvPr id="259" name="Forma libre: forma 259"/>
                            <wps:cNvSpPr/>
                            <wps:spPr>
                              <a:xfrm>
                                <a:off x="1705477" y="593015"/>
                                <a:ext cx="118459" cy="444224"/>
                              </a:xfrm>
                              <a:custGeom>
                                <a:avLst/>
                                <a:gdLst/>
                                <a:ahLst/>
                                <a:cxnLst/>
                                <a:rect l="l" t="t" r="r" b="b"/>
                                <a:pathLst>
                                  <a:path w="120000" h="120000" extrusionOk="0">
                                    <a:moveTo>
                                      <a:pt x="0" y="0"/>
                                    </a:moveTo>
                                    <a:lnTo>
                                      <a:pt x="0" y="120000"/>
                                    </a:lnTo>
                                    <a:lnTo>
                                      <a:pt x="12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60" name="Rectángulo: esquinas redondeadas 260"/>
                            <wps:cNvSpPr/>
                            <wps:spPr>
                              <a:xfrm>
                                <a:off x="1823937" y="741090"/>
                                <a:ext cx="947678" cy="592299"/>
                              </a:xfrm>
                              <a:prstGeom prst="roundRect">
                                <a:avLst>
                                  <a:gd name="adj" fmla="val 10000"/>
                                </a:avLst>
                              </a:prstGeom>
                              <a:solidFill>
                                <a:srgbClr val="FFC000">
                                  <a:alpha val="89411"/>
                                </a:srgbClr>
                              </a:solidFill>
                              <a:ln w="25400" cap="flat" cmpd="sng">
                                <a:solidFill>
                                  <a:schemeClr val="accent1"/>
                                </a:solidFill>
                                <a:prstDash val="solid"/>
                                <a:round/>
                                <a:headEnd type="none" w="sm" len="sm"/>
                                <a:tailEnd type="none" w="sm" len="sm"/>
                              </a:ln>
                            </wps:spPr>
                            <wps:txbx>
                              <w:txbxContent>
                                <w:p w14:paraId="7612476C"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261" name="Rectángulo 261"/>
                            <wps:cNvSpPr/>
                            <wps:spPr>
                              <a:xfrm>
                                <a:off x="1841285" y="758438"/>
                                <a:ext cx="912982" cy="557603"/>
                              </a:xfrm>
                              <a:prstGeom prst="rect">
                                <a:avLst/>
                              </a:prstGeom>
                              <a:noFill/>
                              <a:ln>
                                <a:noFill/>
                              </a:ln>
                            </wps:spPr>
                            <wps:txbx>
                              <w:txbxContent>
                                <w:p w14:paraId="2A291BCE" w14:textId="77777777" w:rsidR="00C64457" w:rsidRDefault="00751287">
                                  <w:pPr>
                                    <w:spacing w:line="215" w:lineRule="auto"/>
                                    <w:ind w:firstLine="0"/>
                                    <w:jc w:val="center"/>
                                    <w:textDirection w:val="btLr"/>
                                  </w:pPr>
                                  <w:r>
                                    <w:rPr>
                                      <w:rFonts w:ascii="Cambria" w:eastAsia="Cambria" w:hAnsi="Cambria" w:cs="Cambria"/>
                                      <w:color w:val="000000"/>
                                      <w:sz w:val="38"/>
                                    </w:rPr>
                                    <w:t>10,80 metros</w:t>
                                  </w:r>
                                </w:p>
                              </w:txbxContent>
                            </wps:txbx>
                            <wps:bodyPr spcFirstLastPara="1" wrap="square" lIns="36175" tIns="24125" rIns="36175" bIns="24125" anchor="ctr" anchorCtr="0">
                              <a:noAutofit/>
                            </wps:bodyPr>
                          </wps:wsp>
                          <wps:wsp>
                            <wps:cNvPr id="262" name="Forma libre: forma 262"/>
                            <wps:cNvSpPr/>
                            <wps:spPr>
                              <a:xfrm>
                                <a:off x="1705477" y="593015"/>
                                <a:ext cx="118459" cy="1184598"/>
                              </a:xfrm>
                              <a:custGeom>
                                <a:avLst/>
                                <a:gdLst/>
                                <a:ahLst/>
                                <a:cxnLst/>
                                <a:rect l="l" t="t" r="r" b="b"/>
                                <a:pathLst>
                                  <a:path w="120000" h="120000" extrusionOk="0">
                                    <a:moveTo>
                                      <a:pt x="0" y="0"/>
                                    </a:moveTo>
                                    <a:lnTo>
                                      <a:pt x="0" y="120000"/>
                                    </a:lnTo>
                                    <a:lnTo>
                                      <a:pt x="12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63" name="Rectángulo: esquinas redondeadas 263"/>
                            <wps:cNvSpPr/>
                            <wps:spPr>
                              <a:xfrm>
                                <a:off x="1823937" y="1481464"/>
                                <a:ext cx="947678" cy="592299"/>
                              </a:xfrm>
                              <a:prstGeom prst="roundRect">
                                <a:avLst>
                                  <a:gd name="adj" fmla="val 10000"/>
                                </a:avLst>
                              </a:prstGeom>
                              <a:solidFill>
                                <a:srgbClr val="D99593">
                                  <a:alpha val="89411"/>
                                </a:srgbClr>
                              </a:solidFill>
                              <a:ln w="25400" cap="flat" cmpd="sng">
                                <a:solidFill>
                                  <a:schemeClr val="accent1"/>
                                </a:solidFill>
                                <a:prstDash val="solid"/>
                                <a:round/>
                                <a:headEnd type="none" w="sm" len="sm"/>
                                <a:tailEnd type="none" w="sm" len="sm"/>
                              </a:ln>
                            </wps:spPr>
                            <wps:txbx>
                              <w:txbxContent>
                                <w:p w14:paraId="4C0E5D12"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264" name="Rectángulo 264"/>
                            <wps:cNvSpPr/>
                            <wps:spPr>
                              <a:xfrm>
                                <a:off x="1841285" y="1498812"/>
                                <a:ext cx="912982" cy="557603"/>
                              </a:xfrm>
                              <a:prstGeom prst="rect">
                                <a:avLst/>
                              </a:prstGeom>
                              <a:noFill/>
                              <a:ln>
                                <a:noFill/>
                              </a:ln>
                            </wps:spPr>
                            <wps:txbx>
                              <w:txbxContent>
                                <w:p w14:paraId="67C13FDB" w14:textId="77777777" w:rsidR="00C64457" w:rsidRDefault="00751287">
                                  <w:pPr>
                                    <w:spacing w:line="215" w:lineRule="auto"/>
                                    <w:ind w:firstLine="0"/>
                                    <w:jc w:val="center"/>
                                    <w:textDirection w:val="btLr"/>
                                  </w:pPr>
                                  <w:r>
                                    <w:rPr>
                                      <w:rFonts w:ascii="Cambria" w:eastAsia="Cambria" w:hAnsi="Cambria" w:cs="Cambria"/>
                                      <w:color w:val="000000"/>
                                      <w:sz w:val="38"/>
                                    </w:rPr>
                                    <w:t>12,20 metros</w:t>
                                  </w:r>
                                </w:p>
                              </w:txbxContent>
                            </wps:txbx>
                            <wps:bodyPr spcFirstLastPara="1" wrap="square" lIns="36175" tIns="24125" rIns="36175" bIns="24125" anchor="ctr" anchorCtr="0">
                              <a:noAutofit/>
                            </wps:bodyPr>
                          </wps:wsp>
                        </wpg:grpSp>
                      </wpg:grpSp>
                    </wpg:wgp>
                  </a:graphicData>
                </a:graphic>
              </wp:inline>
            </w:drawing>
          </mc:Choice>
          <mc:Fallback>
            <w:pict>
              <v:group w14:anchorId="1E109EDD" id="Grupo 340" o:spid="_x0000_s1092" style="width:226.6pt;height:163.35pt;mso-position-horizontal-relative:char;mso-position-vertical-relative:line" coordorigin="39070,27427" coordsize="28778,20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">
                <v:group id="Grupo 53" o:spid="_x0000_s1093" style="position:absolute;left:39070;top:27427;width:28779;height:20745" coordsize="28778,20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ángulo 54" o:spid="_x0000_s1094" style="position:absolute;width:28778;height:20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" filled="f" stroked="f">
                    <v:textbox inset="2.53958mm,2.53958mm,2.53958mm,2.53958mm">
                      <w:txbxContent>
                        <w:p w14:paraId="3C2A1B77" w14:textId="77777777" w:rsidR="00C64457" w:rsidRDefault="00C64457">
                          <w:pPr>
                            <w:spacing w:line="240" w:lineRule="auto"/>
                            <w:ind w:firstLine="0"/>
                            <w:textDirection w:val="btLr"/>
                          </w:pPr>
                        </w:p>
                      </w:txbxContent>
                    </v:textbox>
                  </v:rect>
                  <v:group id="Grupo 55" o:spid="_x0000_s1095" style="position:absolute;width:28778;height:20744" coordsize="28778,20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ángulo 56" o:spid="_x0000_s1096" style="position:absolute;width:28778;height:20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" filled="f" stroked="f">
                      <v:textbox inset="2.53958mm,2.53958mm,2.53958mm,2.53958mm">
                        <w:txbxContent>
                          <w:p w14:paraId="7919AE2B" w14:textId="77777777" w:rsidR="00C64457" w:rsidRDefault="00C64457">
                            <w:pPr>
                              <w:spacing w:line="240" w:lineRule="auto"/>
                              <w:ind w:firstLine="0"/>
                              <w:textDirection w:val="btLr"/>
                            </w:pPr>
                          </w:p>
                        </w:txbxContent>
                      </v:textbox>
                    </v:rect>
                    <v:roundrect id="Rectángulo: esquinas redondeadas 57" o:spid="_x0000_s1097" style="position:absolute;left:1062;top:7;width:11846;height:592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" fillcolor="#92d050" strokecolor="white [3201]" strokeweight="2pt">
                      <v:stroke startarrowwidth="narrow" startarrowlength="short" endarrowwidth="narrow" endarrowlength="short"/>
                      <v:textbox inset="2.53958mm,2.53958mm,2.53958mm,2.53958mm">
                        <w:txbxContent>
                          <w:p w14:paraId="0DB13058" w14:textId="77777777" w:rsidR="00C64457" w:rsidRDefault="00C64457">
                            <w:pPr>
                              <w:spacing w:line="240" w:lineRule="auto"/>
                              <w:ind w:firstLine="0"/>
                              <w:textDirection w:val="btLr"/>
                            </w:pPr>
                          </w:p>
                        </w:txbxContent>
                      </v:textbox>
                    </v:roundrect>
                    <v:rect id="Rectángulo 58" o:spid="_x0000_s1098" style="position:absolute;left:1236;top:180;width:11499;height:5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" filled="f" stroked="f">
                      <v:textbox inset=".84653mm,.56389mm,.84653mm,.56389mm">
                        <w:txbxContent>
                          <w:p w14:paraId="2F3BCE09" w14:textId="77777777" w:rsidR="00C64457" w:rsidRDefault="00751287">
                            <w:pPr>
                              <w:spacing w:line="215" w:lineRule="auto"/>
                              <w:ind w:firstLine="0"/>
                              <w:jc w:val="center"/>
                              <w:textDirection w:val="btLr"/>
                            </w:pPr>
                            <w:r>
                              <w:rPr>
                                <w:rFonts w:ascii="Cambria" w:eastAsia="Cambria" w:hAnsi="Cambria" w:cs="Cambria"/>
                                <w:color w:val="000000"/>
                                <w:sz w:val="32"/>
                              </w:rPr>
                              <w:t>Designación</w:t>
                            </w:r>
                          </w:p>
                        </w:txbxContent>
                      </v:textbox>
                    </v:rect>
                    <v:shape id="Forma libre: forma 59" o:spid="_x0000_s1099" style="position:absolute;left:2247;top:5930;width:1184;height:444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" path="m,l,120000r120000,e" filled="f" strokecolor="#3b6495" strokeweight="2pt">
                      <v:stroke startarrowwidth="narrow" startarrowlength="short" endarrowwidth="narrow" endarrowlength="short"/>
                      <v:path arrowok="t" o:extrusionok="f"/>
                    </v:shape>
                    <v:roundrect id="Rectángulo: esquinas redondeadas 60" o:spid="_x0000_s1100" style="position:absolute;left:3431;top:7410;width:9477;height:592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" fillcolor="#ffc000" strokecolor="#4f81bd [3204]" strokeweight="2pt">
                      <v:fill opacity="58596f"/>
                      <v:stroke startarrowwidth="narrow" startarrowlength="short" endarrowwidth="narrow" endarrowlength="short"/>
                      <v:textbox inset="2.53958mm,2.53958mm,2.53958mm,2.53958mm">
                        <w:txbxContent>
                          <w:p w14:paraId="589DE814" w14:textId="77777777" w:rsidR="00C64457" w:rsidRDefault="00C64457">
                            <w:pPr>
                              <w:spacing w:line="240" w:lineRule="auto"/>
                              <w:ind w:firstLine="0"/>
                              <w:textDirection w:val="btLr"/>
                            </w:pPr>
                          </w:p>
                        </w:txbxContent>
                      </v:textbox>
                    </v:roundrect>
                    <v:rect id="Rectángulo 61" o:spid="_x0000_s1101" style="position:absolute;left:3605;top:7584;width:9130;height:5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" filled="f" stroked="f">
                      <v:textbox inset="1.0049mm,.67014mm,1.0049mm,.67014mm">
                        <w:txbxContent>
                          <w:p w14:paraId="65412635" w14:textId="77777777" w:rsidR="00C64457" w:rsidRDefault="00751287">
                            <w:pPr>
                              <w:spacing w:line="215" w:lineRule="auto"/>
                              <w:ind w:firstLine="0"/>
                              <w:jc w:val="center"/>
                              <w:textDirection w:val="btLr"/>
                            </w:pPr>
                            <w:r>
                              <w:rPr>
                                <w:rFonts w:ascii="Cambria" w:eastAsia="Cambria" w:hAnsi="Cambria" w:cs="Cambria"/>
                                <w:color w:val="000000"/>
                                <w:sz w:val="38"/>
                              </w:rPr>
                              <w:t>2 ejes</w:t>
                            </w:r>
                          </w:p>
                        </w:txbxContent>
                      </v:textbox>
                    </v:rect>
                    <v:shape id="Forma libre: forma 62" o:spid="_x0000_s1102" style="position:absolute;left:2247;top:5930;width:1184;height:1184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" path="m,l,120000r120000,e" filled="f" strokecolor="#3b6495" strokeweight="2pt">
                      <v:stroke startarrowwidth="narrow" startarrowlength="short" endarrowwidth="narrow" endarrowlength="short"/>
                      <v:path arrowok="t" o:extrusionok="f"/>
                    </v:shape>
                    <v:roundrect id="Rectángulo: esquinas redondeadas 63" o:spid="_x0000_s1103" style="position:absolute;left:3431;top:14814;width:9477;height:592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" fillcolor="#d99593" strokecolor="#4f81bd [3204]" strokeweight="2pt">
                      <v:fill opacity="58596f"/>
                      <v:stroke startarrowwidth="narrow" startarrowlength="short" endarrowwidth="narrow" endarrowlength="short"/>
                      <v:textbox inset="2.53958mm,2.53958mm,2.53958mm,2.53958mm">
                        <w:txbxContent>
                          <w:p w14:paraId="38C32850" w14:textId="77777777" w:rsidR="00C64457" w:rsidRDefault="00C64457">
                            <w:pPr>
                              <w:spacing w:line="240" w:lineRule="auto"/>
                              <w:ind w:firstLine="0"/>
                              <w:textDirection w:val="btLr"/>
                            </w:pPr>
                          </w:p>
                        </w:txbxContent>
                      </v:textbox>
                    </v:roundrect>
                    <v:rect id="Rectángulo 256" o:spid="_x0000_s1104" style="position:absolute;left:3605;top:14988;width:9130;height:5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" filled="f" stroked="f">
                      <v:textbox inset="1.0049mm,.67014mm,1.0049mm,.67014mm">
                        <w:txbxContent>
                          <w:p w14:paraId="499CB343" w14:textId="77777777" w:rsidR="00C64457" w:rsidRDefault="00751287">
                            <w:pPr>
                              <w:spacing w:line="215" w:lineRule="auto"/>
                              <w:ind w:firstLine="0"/>
                              <w:jc w:val="center"/>
                              <w:textDirection w:val="btLr"/>
                            </w:pPr>
                            <w:r>
                              <w:rPr>
                                <w:rFonts w:ascii="Cambria" w:eastAsia="Cambria" w:hAnsi="Cambria" w:cs="Cambria"/>
                                <w:color w:val="000000"/>
                                <w:sz w:val="38"/>
                              </w:rPr>
                              <w:t>3 y 4 ejes</w:t>
                            </w:r>
                          </w:p>
                        </w:txbxContent>
                      </v:textbox>
                    </v:rect>
                    <v:roundrect id="Rectángulo: esquinas redondeadas 257" o:spid="_x0000_s1105" style="position:absolute;left:15870;top:7;width:11846;height:592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" fillcolor="#92d050" strokecolor="white [3201]" strokeweight="2pt">
                      <v:stroke startarrowwidth="narrow" startarrowlength="short" endarrowwidth="narrow" endarrowlength="short"/>
                      <v:textbox inset="2.53958mm,2.53958mm,2.53958mm,2.53958mm">
                        <w:txbxContent>
                          <w:p w14:paraId="1E1DA42B" w14:textId="77777777" w:rsidR="00C64457" w:rsidRDefault="00C64457">
                            <w:pPr>
                              <w:spacing w:line="240" w:lineRule="auto"/>
                              <w:ind w:firstLine="0"/>
                              <w:textDirection w:val="btLr"/>
                            </w:pPr>
                          </w:p>
                        </w:txbxContent>
                      </v:textbox>
                    </v:roundrect>
                    <v:rect id="Rectángulo 258" o:spid="_x0000_s1106" style="position:absolute;left:16043;top:180;width:11499;height:5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" filled="f" stroked="f">
                      <v:textbox inset=".84653mm,.56389mm,.84653mm,.56389mm">
                        <w:txbxContent>
                          <w:p w14:paraId="6D1B9C77" w14:textId="77777777" w:rsidR="00C64457" w:rsidRDefault="00751287">
                            <w:pPr>
                              <w:spacing w:line="215" w:lineRule="auto"/>
                              <w:ind w:firstLine="0"/>
                              <w:jc w:val="center"/>
                              <w:textDirection w:val="btLr"/>
                            </w:pPr>
                            <w:r>
                              <w:rPr>
                                <w:rFonts w:ascii="Cambria" w:eastAsia="Cambria" w:hAnsi="Cambria" w:cs="Cambria"/>
                                <w:color w:val="000000"/>
                                <w:sz w:val="32"/>
                              </w:rPr>
                              <w:t>Longitud Máxima</w:t>
                            </w:r>
                          </w:p>
                        </w:txbxContent>
                      </v:textbox>
                    </v:rect>
                    <v:shape id="Forma libre: forma 259" o:spid="_x0000_s1107" style="position:absolute;left:17054;top:5930;width:1185;height:444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" path="m,l,120000r120000,e" filled="f" strokecolor="#3b6495" strokeweight="2pt">
                      <v:stroke startarrowwidth="narrow" startarrowlength="short" endarrowwidth="narrow" endarrowlength="short"/>
                      <v:path arrowok="t" o:extrusionok="f"/>
                    </v:shape>
                    <v:roundrect id="Rectángulo: esquinas redondeadas 260" o:spid="_x0000_s1108" style="position:absolute;left:18239;top:7410;width:9477;height:592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" fillcolor="#ffc000" strokecolor="#4f81bd [3204]" strokeweight="2pt">
                      <v:fill opacity="58596f"/>
                      <v:stroke startarrowwidth="narrow" startarrowlength="short" endarrowwidth="narrow" endarrowlength="short"/>
                      <v:textbox inset="2.53958mm,2.53958mm,2.53958mm,2.53958mm">
                        <w:txbxContent>
                          <w:p w14:paraId="7612476C" w14:textId="77777777" w:rsidR="00C64457" w:rsidRDefault="00C64457">
                            <w:pPr>
                              <w:spacing w:line="240" w:lineRule="auto"/>
                              <w:ind w:firstLine="0"/>
                              <w:textDirection w:val="btLr"/>
                            </w:pPr>
                          </w:p>
                        </w:txbxContent>
                      </v:textbox>
                    </v:roundrect>
                    <v:rect id="Rectángulo 261" o:spid="_x0000_s1109" style="position:absolute;left:18412;top:7584;width:9130;height:5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" filled="f" stroked="f">
                      <v:textbox inset="1.0049mm,.67014mm,1.0049mm,.67014mm">
                        <w:txbxContent>
                          <w:p w14:paraId="2A291BCE" w14:textId="77777777" w:rsidR="00C64457" w:rsidRDefault="00751287">
                            <w:pPr>
                              <w:spacing w:line="215" w:lineRule="auto"/>
                              <w:ind w:firstLine="0"/>
                              <w:jc w:val="center"/>
                              <w:textDirection w:val="btLr"/>
                            </w:pPr>
                            <w:r>
                              <w:rPr>
                                <w:rFonts w:ascii="Cambria" w:eastAsia="Cambria" w:hAnsi="Cambria" w:cs="Cambria"/>
                                <w:color w:val="000000"/>
                                <w:sz w:val="38"/>
                              </w:rPr>
                              <w:t>10,80 metros</w:t>
                            </w:r>
                          </w:p>
                        </w:txbxContent>
                      </v:textbox>
                    </v:rect>
                    <v:shape id="Forma libre: forma 262" o:spid="_x0000_s1110" style="position:absolute;left:17054;top:5930;width:1185;height:1184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" path="m,l,120000r120000,e" filled="f" strokecolor="#3b6495" strokeweight="2pt">
                      <v:stroke startarrowwidth="narrow" startarrowlength="short" endarrowwidth="narrow" endarrowlength="short"/>
                      <v:path arrowok="t" o:extrusionok="f"/>
                    </v:shape>
                    <v:roundrect id="Rectángulo: esquinas redondeadas 263" o:spid="_x0000_s1111" style="position:absolute;left:18239;top:14814;width:9477;height:592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" fillcolor="#d99593" strokecolor="#4f81bd [3204]" strokeweight="2pt">
                      <v:fill opacity="58596f"/>
                      <v:stroke startarrowwidth="narrow" startarrowlength="short" endarrowwidth="narrow" endarrowlength="short"/>
                      <v:textbox inset="2.53958mm,2.53958mm,2.53958mm,2.53958mm">
                        <w:txbxContent>
                          <w:p w14:paraId="4C0E5D12" w14:textId="77777777" w:rsidR="00C64457" w:rsidRDefault="00C64457">
                            <w:pPr>
                              <w:spacing w:line="240" w:lineRule="auto"/>
                              <w:ind w:firstLine="0"/>
                              <w:textDirection w:val="btLr"/>
                            </w:pPr>
                          </w:p>
                        </w:txbxContent>
                      </v:textbox>
                    </v:roundrect>
                    <v:rect id="Rectángulo 264" o:spid="_x0000_s1112" style="position:absolute;left:18412;top:14988;width:9130;height:5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" filled="f" stroked="f">
                      <v:textbox inset="1.0049mm,.67014mm,1.0049mm,.67014mm">
                        <w:txbxContent>
                          <w:p w14:paraId="67C13FDB" w14:textId="77777777" w:rsidR="00C64457" w:rsidRDefault="00751287">
                            <w:pPr>
                              <w:spacing w:line="215" w:lineRule="auto"/>
                              <w:ind w:firstLine="0"/>
                              <w:jc w:val="center"/>
                              <w:textDirection w:val="btLr"/>
                            </w:pPr>
                            <w:r>
                              <w:rPr>
                                <w:rFonts w:ascii="Cambria" w:eastAsia="Cambria" w:hAnsi="Cambria" w:cs="Cambria"/>
                                <w:color w:val="000000"/>
                                <w:sz w:val="38"/>
                              </w:rPr>
                              <w:t>12,20 metros</w:t>
                            </w:r>
                          </w:p>
                        </w:txbxContent>
                      </v:textbox>
                    </v:rect>
                  </v:group>
                </v:group>
                <w10:anchorlock/>
              </v:group>
            </w:pict>
          </mc:Fallback>
        </mc:AlternateContent>
      </w:r>
    </w:p>
    <w:p w14:paraId="00000108" w14:textId="77777777" w:rsidR="00C64457" w:rsidRDefault="00751287">
      <w:pPr>
        <w:jc w:val="center"/>
        <w:rPr>
          <w:color w:val="000000"/>
        </w:rPr>
      </w:pPr>
      <w:r>
        <w:rPr>
          <w:noProof/>
        </w:rPr>
        <mc:AlternateContent>
          <mc:Choice Requires="wps">
            <w:drawing>
              <wp:anchor distT="0" distB="0" distL="114300" distR="114300" simplePos="0" relativeHeight="251672576" behindDoc="0" locked="0" layoutInCell="1" hidden="0" allowOverlap="1" wp14:anchorId="0C166807" wp14:editId="52A19B33">
                <wp:simplePos x="0" y="0"/>
                <wp:positionH relativeFrom="column">
                  <wp:posOffset>1206500</wp:posOffset>
                </wp:positionH>
                <wp:positionV relativeFrom="paragraph">
                  <wp:posOffset>139700</wp:posOffset>
                </wp:positionV>
                <wp:extent cx="3213757" cy="365891"/>
                <wp:effectExtent l="0" t="0" r="0" b="0"/>
                <wp:wrapNone/>
                <wp:docPr id="313" name="Rectángulo 313"/>
                <wp:cNvGraphicFramePr/>
                <a:graphic xmlns:a="http://schemas.openxmlformats.org/drawingml/2006/main">
                  <a:graphicData uri="http://schemas.microsoft.com/office/word/2010/wordprocessingShape">
                    <wps:wsp>
                      <wps:cNvSpPr/>
                      <wps:spPr>
                        <a:xfrm>
                          <a:off x="3748647" y="3606580"/>
                          <a:ext cx="3194707" cy="346841"/>
                        </a:xfrm>
                        <a:prstGeom prst="rect">
                          <a:avLst/>
                        </a:prstGeom>
                        <a:solidFill>
                          <a:schemeClr val="lt1"/>
                        </a:solidFill>
                        <a:ln>
                          <a:noFill/>
                        </a:ln>
                      </wps:spPr>
                      <wps:txbx>
                        <w:txbxContent>
                          <w:p w14:paraId="27BE3000" w14:textId="77777777" w:rsidR="00C64457" w:rsidRDefault="00751287">
                            <w:pPr>
                              <w:spacing w:line="275" w:lineRule="auto"/>
                              <w:jc w:val="center"/>
                              <w:textDirection w:val="btLr"/>
                            </w:pPr>
                            <w:r>
                              <w:rPr>
                                <w:color w:val="000000"/>
                              </w:rPr>
                              <w:t>Nota. SENA (2021).</w:t>
                            </w:r>
                          </w:p>
                        </w:txbxContent>
                      </wps:txbx>
                      <wps:bodyPr spcFirstLastPara="1" wrap="square" lIns="91425" tIns="45700" rIns="91425" bIns="45700" anchor="t" anchorCtr="0">
                        <a:noAutofit/>
                      </wps:bodyPr>
                    </wps:wsp>
                  </a:graphicData>
                </a:graphic>
              </wp:anchor>
            </w:drawing>
          </mc:Choice>
          <mc:Fallback>
            <w:pict>
              <v:rect w14:anchorId="0C166807" id="Rectángulo 313" o:spid="_x0000_s1113" style="position:absolute;left:0;text-align:left;margin-left:95pt;margin-top:11pt;width:253.05pt;height:28.8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" fillcolor="white [3201]" stroked="f">
                <v:textbox inset="2.53958mm,1.2694mm,2.53958mm,1.2694mm">
                  <w:txbxContent>
                    <w:p w14:paraId="27BE3000" w14:textId="77777777" w:rsidR="00C64457" w:rsidRDefault="00751287">
                      <w:pPr>
                        <w:spacing w:line="275" w:lineRule="auto"/>
                        <w:jc w:val="center"/>
                        <w:textDirection w:val="btLr"/>
                      </w:pPr>
                      <w:r>
                        <w:rPr>
                          <w:color w:val="000000"/>
                        </w:rPr>
                        <w:t>Nota. SENA (2021).</w:t>
                      </w:r>
                    </w:p>
                  </w:txbxContent>
                </v:textbox>
              </v:rect>
            </w:pict>
          </mc:Fallback>
        </mc:AlternateContent>
      </w:r>
    </w:p>
    <w:p w14:paraId="00000109" w14:textId="77777777" w:rsidR="00C64457" w:rsidRDefault="00C64457">
      <w:pPr>
        <w:jc w:val="center"/>
        <w:rPr>
          <w:color w:val="000000"/>
        </w:rPr>
      </w:pPr>
    </w:p>
    <w:p w14:paraId="0000010A" w14:textId="77777777" w:rsidR="00C64457" w:rsidRDefault="00C64457">
      <w:pPr>
        <w:rPr>
          <w:color w:val="000000"/>
        </w:rPr>
      </w:pPr>
    </w:p>
    <w:p w14:paraId="0000010B" w14:textId="77777777" w:rsidR="00C64457" w:rsidRDefault="00C64457">
      <w:pPr>
        <w:rPr>
          <w:color w:val="000000"/>
        </w:rPr>
      </w:pPr>
    </w:p>
    <w:p w14:paraId="0000010C" w14:textId="77777777" w:rsidR="00C64457" w:rsidRDefault="00751287">
      <w:pPr>
        <w:rPr>
          <w:b/>
          <w:color w:val="000000"/>
        </w:rPr>
      </w:pPr>
      <w:r>
        <w:rPr>
          <w:b/>
          <w:color w:val="000000"/>
        </w:rPr>
        <w:t>2.1.1. Código del Comercio</w:t>
      </w:r>
    </w:p>
    <w:p w14:paraId="0000010D" w14:textId="77777777" w:rsidR="00C64457" w:rsidRDefault="00C64457">
      <w:pPr>
        <w:ind w:firstLine="0"/>
        <w:rPr>
          <w:color w:val="000000"/>
        </w:rPr>
      </w:pPr>
    </w:p>
    <w:p w14:paraId="0000010E" w14:textId="77777777" w:rsidR="00C64457" w:rsidRDefault="00751287">
      <w:pPr>
        <w:ind w:firstLine="0"/>
        <w:rPr>
          <w:color w:val="000000"/>
        </w:rPr>
      </w:pPr>
      <w:r>
        <w:rPr>
          <w:color w:val="000000"/>
        </w:rPr>
        <w:t xml:space="preserve">Todas las demás designaciones de vehículos de dos, tres y cuatro ejes, con sus respectivas combinaciones de semirremolque y remolques deben tener una longitud máxima de 18,50 metros. Para ello se </w:t>
      </w:r>
      <w:proofErr w:type="gramStart"/>
      <w:r>
        <w:rPr>
          <w:color w:val="000000"/>
        </w:rPr>
        <w:t xml:space="preserve">requiere </w:t>
      </w:r>
      <w:r>
        <w:rPr>
          <w:color w:val="000000"/>
        </w:rPr>
        <w:t>.</w:t>
      </w:r>
      <w:proofErr w:type="gramEnd"/>
    </w:p>
    <w:p w14:paraId="0000010F" w14:textId="77777777" w:rsidR="00C64457" w:rsidRDefault="00C64457">
      <w:pPr>
        <w:rPr>
          <w:color w:val="000000"/>
        </w:rPr>
      </w:pPr>
    </w:p>
    <w:p w14:paraId="00000110" w14:textId="77777777" w:rsidR="00C64457" w:rsidRDefault="00751287">
      <w:pPr>
        <w:rPr>
          <w:color w:val="000000"/>
        </w:rPr>
      </w:pPr>
      <w:sdt>
        <w:sdtPr>
          <w:tag w:val="goog_rdk_45"/>
          <w:id w:val="-1937275250"/>
        </w:sdtPr>
        <w:sdtEndPr/>
        <w:sdtContent>
          <w:commentRangeStart w:id="33"/>
        </w:sdtContent>
      </w:sdt>
      <w:r>
        <w:rPr>
          <w:noProof/>
        </w:rPr>
        <w:drawing>
          <wp:inline distT="0" distB="0" distL="0" distR="0" wp14:anchorId="1CCBD862" wp14:editId="5338EDCF">
            <wp:extent cx="5943600" cy="3757930"/>
            <wp:effectExtent l="0" t="0" r="0" b="0"/>
            <wp:docPr id="385" name="image56.png" descr="Interfaz de usuario gráfica, Diagram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6.png" descr="Interfaz de usuario gráfica, Diagrama, Aplicación&#10;&#10;Descripción generada automáticamente"/>
                    <pic:cNvPicPr preferRelativeResize="0"/>
                  </pic:nvPicPr>
                  <pic:blipFill>
                    <a:blip r:embed="rId24"/>
                    <a:srcRect/>
                    <a:stretch>
                      <a:fillRect/>
                    </a:stretch>
                  </pic:blipFill>
                  <pic:spPr>
                    <a:xfrm>
                      <a:off x="0" y="0"/>
                      <a:ext cx="5943600" cy="3757930"/>
                    </a:xfrm>
                    <a:prstGeom prst="rect">
                      <a:avLst/>
                    </a:prstGeom>
                    <a:ln/>
                  </pic:spPr>
                </pic:pic>
              </a:graphicData>
            </a:graphic>
          </wp:inline>
        </w:drawing>
      </w:r>
      <w:commentRangeEnd w:id="33"/>
      <w:r>
        <w:commentReference w:id="33"/>
      </w:r>
      <w:r>
        <w:rPr>
          <w:noProof/>
        </w:rPr>
        <mc:AlternateContent>
          <mc:Choice Requires="wps">
            <w:drawing>
              <wp:anchor distT="0" distB="0" distL="114300" distR="114300" simplePos="0" relativeHeight="251673600" behindDoc="0" locked="0" layoutInCell="1" hidden="0" allowOverlap="1" wp14:anchorId="4A07FF9B" wp14:editId="2FE5BC3E">
                <wp:simplePos x="0" y="0"/>
                <wp:positionH relativeFrom="column">
                  <wp:posOffset>685800</wp:posOffset>
                </wp:positionH>
                <wp:positionV relativeFrom="paragraph">
                  <wp:posOffset>1562100</wp:posOffset>
                </wp:positionV>
                <wp:extent cx="2679700" cy="1987550"/>
                <wp:effectExtent l="0" t="0" r="0" b="0"/>
                <wp:wrapNone/>
                <wp:docPr id="341" name="Rectángulo 341"/>
                <wp:cNvGraphicFramePr/>
                <a:graphic xmlns:a="http://schemas.openxmlformats.org/drawingml/2006/main">
                  <a:graphicData uri="http://schemas.microsoft.com/office/word/2010/wordprocessingShape">
                    <wps:wsp>
                      <wps:cNvSpPr/>
                      <wps:spPr>
                        <a:xfrm>
                          <a:off x="4018850" y="2798925"/>
                          <a:ext cx="2654300" cy="1962150"/>
                        </a:xfrm>
                        <a:prstGeom prst="rect">
                          <a:avLst/>
                        </a:prstGeom>
                        <a:solidFill>
                          <a:schemeClr val="accent4"/>
                        </a:solidFill>
                        <a:ln w="25400" cap="flat" cmpd="sng">
                          <a:solidFill>
                            <a:srgbClr val="5D4876"/>
                          </a:solidFill>
                          <a:prstDash val="solid"/>
                          <a:round/>
                          <a:headEnd type="none" w="sm" len="sm"/>
                          <a:tailEnd type="none" w="sm" len="sm"/>
                        </a:ln>
                      </wps:spPr>
                      <wps:txbx>
                        <w:txbxContent>
                          <w:p w14:paraId="193666DE" w14:textId="77777777" w:rsidR="00C64457" w:rsidRDefault="00751287">
                            <w:pPr>
                              <w:spacing w:line="275" w:lineRule="auto"/>
                              <w:ind w:firstLine="0"/>
                              <w:jc w:val="both"/>
                              <w:textDirection w:val="btLr"/>
                            </w:pPr>
                            <w:r>
                              <w:rPr>
                                <w:color w:val="000000"/>
                              </w:rPr>
                              <w:t>Es la normativa que se aplica en Colombia para regular las relaciones comerciales. Es aplicable a todo tipo de actividad económica que se realice en el país.</w:t>
                            </w:r>
                          </w:p>
                        </w:txbxContent>
                      </wps:txbx>
                      <wps:bodyPr spcFirstLastPara="1" wrap="square" lIns="91425" tIns="45700" rIns="91425" bIns="45700" anchor="ctr" anchorCtr="0">
                        <a:noAutofit/>
                      </wps:bodyPr>
                    </wps:wsp>
                  </a:graphicData>
                </a:graphic>
              </wp:anchor>
            </w:drawing>
          </mc:Choice>
          <mc:Fallback>
            <w:pict>
              <v:rect w14:anchorId="4A07FF9B" id="Rectángulo 341" o:spid="_x0000_s1114" style="position:absolute;left:0;text-align:left;margin-left:54pt;margin-top:123pt;width:211pt;height:15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" fillcolor="#8064a2 [3207]" strokecolor="#5d4876" strokeweight="2pt">
                <v:stroke startarrowwidth="narrow" startarrowlength="short" endarrowwidth="narrow" endarrowlength="short" joinstyle="round"/>
                <v:textbox inset="2.53958mm,1.2694mm,2.53958mm,1.2694mm">
                  <w:txbxContent>
                    <w:p w14:paraId="193666DE" w14:textId="77777777" w:rsidR="00C64457" w:rsidRDefault="00751287">
                      <w:pPr>
                        <w:spacing w:line="275" w:lineRule="auto"/>
                        <w:ind w:firstLine="0"/>
                        <w:jc w:val="both"/>
                        <w:textDirection w:val="btLr"/>
                      </w:pPr>
                      <w:r>
                        <w:rPr>
                          <w:color w:val="000000"/>
                        </w:rPr>
                        <w:t>Es la normativa que se aplica en Colombia para regular las relaciones comerciales. Es aplicable a todo tipo de actividad económica que se realice en el país.</w:t>
                      </w:r>
                    </w:p>
                  </w:txbxContent>
                </v:textbox>
              </v:rect>
            </w:pict>
          </mc:Fallback>
        </mc:AlternateContent>
      </w:r>
      <w:r>
        <w:rPr>
          <w:noProof/>
        </w:rPr>
        <mc:AlternateContent>
          <mc:Choice Requires="wps">
            <w:drawing>
              <wp:anchor distT="0" distB="0" distL="114300" distR="114300" simplePos="0" relativeHeight="251674624" behindDoc="0" locked="0" layoutInCell="1" hidden="0" allowOverlap="1" wp14:anchorId="1B7375AF" wp14:editId="37768847">
                <wp:simplePos x="0" y="0"/>
                <wp:positionH relativeFrom="column">
                  <wp:posOffset>3632200</wp:posOffset>
                </wp:positionH>
                <wp:positionV relativeFrom="paragraph">
                  <wp:posOffset>1536700</wp:posOffset>
                </wp:positionV>
                <wp:extent cx="2555875" cy="2003425"/>
                <wp:effectExtent l="0" t="0" r="0" b="0"/>
                <wp:wrapNone/>
                <wp:docPr id="347" name="Rectángulo 347"/>
                <wp:cNvGraphicFramePr/>
                <a:graphic xmlns:a="http://schemas.openxmlformats.org/drawingml/2006/main">
                  <a:graphicData uri="http://schemas.microsoft.com/office/word/2010/wordprocessingShape">
                    <wps:wsp>
                      <wps:cNvSpPr/>
                      <wps:spPr>
                        <a:xfrm>
                          <a:off x="4072825" y="2783050"/>
                          <a:ext cx="2546350" cy="1993900"/>
                        </a:xfrm>
                        <a:prstGeom prst="rect">
                          <a:avLst/>
                        </a:prstGeom>
                        <a:gradFill>
                          <a:gsLst>
                            <a:gs pos="0">
                              <a:srgbClr val="D13F3B"/>
                            </a:gs>
                            <a:gs pos="100000">
                              <a:srgbClr val="FF9995"/>
                            </a:gs>
                          </a:gsLst>
                          <a:lin ang="16200000" scaled="0"/>
                        </a:gradFill>
                        <a:ln>
                          <a:noFill/>
                        </a:ln>
                      </wps:spPr>
                      <wps:txbx>
                        <w:txbxContent>
                          <w:p w14:paraId="6852A256" w14:textId="77777777" w:rsidR="00C64457" w:rsidRDefault="00751287">
                            <w:pPr>
                              <w:spacing w:line="275" w:lineRule="auto"/>
                              <w:ind w:firstLine="0"/>
                              <w:jc w:val="both"/>
                              <w:textDirection w:val="btLr"/>
                            </w:pPr>
                            <w:r>
                              <w:rPr>
                                <w:color w:val="000000"/>
                              </w:rPr>
                              <w:t xml:space="preserve">Según el código de comercio el transporte es un contrato en el cual una parte se obliga con la otra, a cambio de un precio, a trasladar en el caso de la logística un objeto o cosa, de un lugar a otro, usando determinado medio y en un tiempo o plazo fijado </w:t>
                            </w:r>
                            <w:r>
                              <w:rPr>
                                <w:color w:val="000000"/>
                              </w:rPr>
                              <w:t>y ser entregado a un destinatario. Así se registra en el artículo 981 del código del comercio.</w:t>
                            </w:r>
                          </w:p>
                        </w:txbxContent>
                      </wps:txbx>
                      <wps:bodyPr spcFirstLastPara="1" wrap="square" lIns="91425" tIns="45700" rIns="91425" bIns="45700" anchor="ctr" anchorCtr="0">
                        <a:noAutofit/>
                      </wps:bodyPr>
                    </wps:wsp>
                  </a:graphicData>
                </a:graphic>
              </wp:anchor>
            </w:drawing>
          </mc:Choice>
          <mc:Fallback>
            <w:pict>
              <v:rect w14:anchorId="1B7375AF" id="Rectángulo 347" o:spid="_x0000_s1115" style="position:absolute;left:0;text-align:left;margin-left:286pt;margin-top:121pt;width:201.25pt;height:157.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" fillcolor="#d13f3b" stroked="f">
                <v:fill color2="#ff9995" angle="180" focus="100%" type="gradient">
                  <o:fill v:ext="view" type="gradientUnscaled"/>
                </v:fill>
                <v:textbox inset="2.53958mm,1.2694mm,2.53958mm,1.2694mm">
                  <w:txbxContent>
                    <w:p w14:paraId="6852A256" w14:textId="77777777" w:rsidR="00C64457" w:rsidRDefault="00751287">
                      <w:pPr>
                        <w:spacing w:line="275" w:lineRule="auto"/>
                        <w:ind w:firstLine="0"/>
                        <w:jc w:val="both"/>
                        <w:textDirection w:val="btLr"/>
                      </w:pPr>
                      <w:r>
                        <w:rPr>
                          <w:color w:val="000000"/>
                        </w:rPr>
                        <w:t xml:space="preserve">Según el código de comercio el transporte es un contrato en el cual una parte se obliga con la otra, a cambio de un precio, a trasladar en el caso de la logística un objeto o cosa, de un lugar a otro, usando determinado medio y en un tiempo o plazo fijado </w:t>
                      </w:r>
                      <w:r>
                        <w:rPr>
                          <w:color w:val="000000"/>
                        </w:rPr>
                        <w:t>y ser entregado a un destinatario. Así se registra en el artículo 981 del código del comercio.</w:t>
                      </w:r>
                    </w:p>
                  </w:txbxContent>
                </v:textbox>
              </v:rect>
            </w:pict>
          </mc:Fallback>
        </mc:AlternateContent>
      </w:r>
      <w:r>
        <w:rPr>
          <w:noProof/>
        </w:rPr>
        <mc:AlternateContent>
          <mc:Choice Requires="wps">
            <w:drawing>
              <wp:anchor distT="0" distB="0" distL="114300" distR="114300" simplePos="0" relativeHeight="251675648" behindDoc="0" locked="0" layoutInCell="1" hidden="0" allowOverlap="1" wp14:anchorId="5956CD21" wp14:editId="720853CF">
                <wp:simplePos x="0" y="0"/>
                <wp:positionH relativeFrom="column">
                  <wp:posOffset>1206500</wp:posOffset>
                </wp:positionH>
                <wp:positionV relativeFrom="paragraph">
                  <wp:posOffset>292100</wp:posOffset>
                </wp:positionV>
                <wp:extent cx="1733550" cy="1181100"/>
                <wp:effectExtent l="0" t="0" r="0" b="0"/>
                <wp:wrapNone/>
                <wp:docPr id="351" name="Rectángulo 351"/>
                <wp:cNvGraphicFramePr/>
                <a:graphic xmlns:a="http://schemas.openxmlformats.org/drawingml/2006/main">
                  <a:graphicData uri="http://schemas.microsoft.com/office/word/2010/wordprocessingShape">
                    <wps:wsp>
                      <wps:cNvSpPr/>
                      <wps:spPr>
                        <a:xfrm>
                          <a:off x="4491925" y="3202150"/>
                          <a:ext cx="1708150" cy="1155700"/>
                        </a:xfrm>
                        <a:prstGeom prst="rect">
                          <a:avLst/>
                        </a:prstGeom>
                        <a:solidFill>
                          <a:schemeClr val="accent4"/>
                        </a:solidFill>
                        <a:ln w="25400" cap="flat" cmpd="sng">
                          <a:solidFill>
                            <a:srgbClr val="5D4876"/>
                          </a:solidFill>
                          <a:prstDash val="solid"/>
                          <a:round/>
                          <a:headEnd type="none" w="sm" len="sm"/>
                          <a:tailEnd type="none" w="sm" len="sm"/>
                        </a:ln>
                      </wps:spPr>
                      <wps:txbx>
                        <w:txbxContent>
                          <w:p w14:paraId="43223FF6" w14:textId="77777777" w:rsidR="00C64457" w:rsidRDefault="00C64457">
                            <w:pPr>
                              <w:spacing w:line="275" w:lineRule="auto"/>
                              <w:textDirection w:val="btLr"/>
                            </w:pPr>
                          </w:p>
                          <w:p w14:paraId="13FC8874" w14:textId="77777777" w:rsidR="00C64457" w:rsidRDefault="00751287">
                            <w:pPr>
                              <w:spacing w:line="275" w:lineRule="auto"/>
                              <w:jc w:val="center"/>
                              <w:textDirection w:val="btLr"/>
                            </w:pPr>
                            <w:r>
                              <w:rPr>
                                <w:b/>
                                <w:color w:val="000000"/>
                              </w:rPr>
                              <w:t>Código del comercio</w:t>
                            </w:r>
                          </w:p>
                        </w:txbxContent>
                      </wps:txbx>
                      <wps:bodyPr spcFirstLastPara="1" wrap="square" lIns="91425" tIns="45700" rIns="91425" bIns="45700" anchor="ctr" anchorCtr="0">
                        <a:noAutofit/>
                      </wps:bodyPr>
                    </wps:wsp>
                  </a:graphicData>
                </a:graphic>
              </wp:anchor>
            </w:drawing>
          </mc:Choice>
          <mc:Fallback>
            <w:pict>
              <v:rect w14:anchorId="5956CD21" id="Rectángulo 351" o:spid="_x0000_s1116" style="position:absolute;left:0;text-align:left;margin-left:95pt;margin-top:23pt;width:136.5pt;height:9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" fillcolor="#8064a2 [3207]" strokecolor="#5d4876" strokeweight="2pt">
                <v:stroke startarrowwidth="narrow" startarrowlength="short" endarrowwidth="narrow" endarrowlength="short" joinstyle="round"/>
                <v:textbox inset="2.53958mm,1.2694mm,2.53958mm,1.2694mm">
                  <w:txbxContent>
                    <w:p w14:paraId="43223FF6" w14:textId="77777777" w:rsidR="00C64457" w:rsidRDefault="00C64457">
                      <w:pPr>
                        <w:spacing w:line="275" w:lineRule="auto"/>
                        <w:textDirection w:val="btLr"/>
                      </w:pPr>
                    </w:p>
                    <w:p w14:paraId="13FC8874" w14:textId="77777777" w:rsidR="00C64457" w:rsidRDefault="00751287">
                      <w:pPr>
                        <w:spacing w:line="275" w:lineRule="auto"/>
                        <w:jc w:val="center"/>
                        <w:textDirection w:val="btLr"/>
                      </w:pPr>
                      <w:r>
                        <w:rPr>
                          <w:b/>
                          <w:color w:val="000000"/>
                        </w:rPr>
                        <w:t>Código del comercio</w:t>
                      </w:r>
                    </w:p>
                  </w:txbxContent>
                </v:textbox>
              </v:rect>
            </w:pict>
          </mc:Fallback>
        </mc:AlternateContent>
      </w:r>
      <w:r>
        <w:rPr>
          <w:noProof/>
        </w:rPr>
        <mc:AlternateContent>
          <mc:Choice Requires="wps">
            <w:drawing>
              <wp:anchor distT="0" distB="0" distL="114300" distR="114300" simplePos="0" relativeHeight="251676672" behindDoc="0" locked="0" layoutInCell="1" hidden="0" allowOverlap="1" wp14:anchorId="448430D3" wp14:editId="1E51D59D">
                <wp:simplePos x="0" y="0"/>
                <wp:positionH relativeFrom="column">
                  <wp:posOffset>3683000</wp:posOffset>
                </wp:positionH>
                <wp:positionV relativeFrom="paragraph">
                  <wp:posOffset>241300</wp:posOffset>
                </wp:positionV>
                <wp:extent cx="2511425" cy="1177925"/>
                <wp:effectExtent l="0" t="0" r="0" b="0"/>
                <wp:wrapNone/>
                <wp:docPr id="346" name="Rectángulo 346"/>
                <wp:cNvGraphicFramePr/>
                <a:graphic xmlns:a="http://schemas.openxmlformats.org/drawingml/2006/main">
                  <a:graphicData uri="http://schemas.microsoft.com/office/word/2010/wordprocessingShape">
                    <wps:wsp>
                      <wps:cNvSpPr/>
                      <wps:spPr>
                        <a:xfrm>
                          <a:off x="4095050" y="3195800"/>
                          <a:ext cx="2501900" cy="1168400"/>
                        </a:xfrm>
                        <a:prstGeom prst="rect">
                          <a:avLst/>
                        </a:prstGeom>
                        <a:gradFill>
                          <a:gsLst>
                            <a:gs pos="0">
                              <a:srgbClr val="FF932B"/>
                            </a:gs>
                            <a:gs pos="100000">
                              <a:srgbClr val="FFB673"/>
                            </a:gs>
                          </a:gsLst>
                          <a:lin ang="16200000" scaled="0"/>
                        </a:gradFill>
                        <a:ln w="9525" cap="flat" cmpd="sng">
                          <a:solidFill>
                            <a:srgbClr val="F5913F"/>
                          </a:solidFill>
                          <a:prstDash val="solid"/>
                          <a:round/>
                          <a:headEnd type="none" w="sm" len="sm"/>
                          <a:tailEnd type="none" w="sm" len="sm"/>
                        </a:ln>
                      </wps:spPr>
                      <wps:txbx>
                        <w:txbxContent>
                          <w:p w14:paraId="1A9E6695" w14:textId="77777777" w:rsidR="00C64457" w:rsidRDefault="00C64457">
                            <w:pPr>
                              <w:spacing w:line="275" w:lineRule="auto"/>
                              <w:jc w:val="both"/>
                              <w:textDirection w:val="btLr"/>
                            </w:pPr>
                          </w:p>
                          <w:p w14:paraId="49D22484" w14:textId="77777777" w:rsidR="00C64457" w:rsidRDefault="00751287">
                            <w:pPr>
                              <w:spacing w:line="275" w:lineRule="auto"/>
                              <w:jc w:val="both"/>
                              <w:textDirection w:val="btLr"/>
                            </w:pPr>
                            <w:r>
                              <w:rPr>
                                <w:b/>
                                <w:color w:val="000000"/>
                              </w:rPr>
                              <w:t>Contrato de Transporte y obligaciones del transportador</w:t>
                            </w:r>
                          </w:p>
                        </w:txbxContent>
                      </wps:txbx>
                      <wps:bodyPr spcFirstLastPara="1" wrap="square" lIns="91425" tIns="45700" rIns="91425" bIns="45700" anchor="ctr" anchorCtr="0">
                        <a:noAutofit/>
                      </wps:bodyPr>
                    </wps:wsp>
                  </a:graphicData>
                </a:graphic>
              </wp:anchor>
            </w:drawing>
          </mc:Choice>
          <mc:Fallback>
            <w:pict>
              <v:rect w14:anchorId="448430D3" id="Rectángulo 346" o:spid="_x0000_s1117" style="position:absolute;left:0;text-align:left;margin-left:290pt;margin-top:19pt;width:197.75pt;height:92.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" fillcolor="#ff932b" strokecolor="#f5913f">
                <v:fill color2="#ffb673" angle="180" focus="100%" type="gradient">
                  <o:fill v:ext="view" type="gradientUnscaled"/>
                </v:fill>
                <v:stroke startarrowwidth="narrow" startarrowlength="short" endarrowwidth="narrow" endarrowlength="short" joinstyle="round"/>
                <v:textbox inset="2.53958mm,1.2694mm,2.53958mm,1.2694mm">
                  <w:txbxContent>
                    <w:p w14:paraId="1A9E6695" w14:textId="77777777" w:rsidR="00C64457" w:rsidRDefault="00C64457">
                      <w:pPr>
                        <w:spacing w:line="275" w:lineRule="auto"/>
                        <w:jc w:val="both"/>
                        <w:textDirection w:val="btLr"/>
                      </w:pPr>
                    </w:p>
                    <w:p w14:paraId="49D22484" w14:textId="77777777" w:rsidR="00C64457" w:rsidRDefault="00751287">
                      <w:pPr>
                        <w:spacing w:line="275" w:lineRule="auto"/>
                        <w:jc w:val="both"/>
                        <w:textDirection w:val="btLr"/>
                      </w:pPr>
                      <w:r>
                        <w:rPr>
                          <w:b/>
                          <w:color w:val="000000"/>
                        </w:rPr>
                        <w:t>Contrato de Transporte y obligaciones del transportador</w:t>
                      </w:r>
                    </w:p>
                  </w:txbxContent>
                </v:textbox>
              </v:rect>
            </w:pict>
          </mc:Fallback>
        </mc:AlternateContent>
      </w:r>
    </w:p>
    <w:p w14:paraId="00000111" w14:textId="77777777" w:rsidR="00C64457" w:rsidRDefault="00C64457">
      <w:pPr>
        <w:rPr>
          <w:color w:val="000000"/>
        </w:rPr>
      </w:pPr>
    </w:p>
    <w:p w14:paraId="00000112" w14:textId="77777777" w:rsidR="00C64457" w:rsidRDefault="00C64457">
      <w:pPr>
        <w:jc w:val="center"/>
        <w:rPr>
          <w:color w:val="000000"/>
        </w:rPr>
      </w:pPr>
    </w:p>
    <w:p w14:paraId="00000113" w14:textId="77777777" w:rsidR="00C64457" w:rsidRDefault="00C64457">
      <w:pPr>
        <w:rPr>
          <w:color w:val="000000"/>
        </w:rPr>
      </w:pPr>
    </w:p>
    <w:p w14:paraId="00000114" w14:textId="77777777" w:rsidR="00C64457" w:rsidRDefault="00751287">
      <w:pPr>
        <w:rPr>
          <w:color w:val="000000"/>
        </w:rPr>
      </w:pPr>
      <w:r>
        <w:rPr>
          <w:b/>
          <w:color w:val="000000"/>
        </w:rPr>
        <w:t xml:space="preserve">2.1.2. Artículos 981 y 982.  Contrato de transporte </w:t>
      </w:r>
      <w:proofErr w:type="gramStart"/>
      <w:r>
        <w:rPr>
          <w:b/>
          <w:color w:val="000000"/>
        </w:rPr>
        <w:t>y  Obligaciones</w:t>
      </w:r>
      <w:proofErr w:type="gramEnd"/>
      <w:r>
        <w:rPr>
          <w:b/>
          <w:color w:val="000000"/>
        </w:rPr>
        <w:t xml:space="preserve"> del t</w:t>
      </w:r>
      <w:r>
        <w:rPr>
          <w:b/>
          <w:color w:val="000000"/>
        </w:rPr>
        <w:t>ransportador</w:t>
      </w:r>
      <w:r>
        <w:rPr>
          <w:color w:val="000000"/>
        </w:rPr>
        <w:t xml:space="preserve"> </w:t>
      </w:r>
    </w:p>
    <w:p w14:paraId="00000115" w14:textId="77777777" w:rsidR="00C64457" w:rsidRDefault="00C64457">
      <w:pPr>
        <w:ind w:firstLine="0"/>
        <w:rPr>
          <w:color w:val="000000"/>
        </w:rPr>
      </w:pPr>
    </w:p>
    <w:p w14:paraId="00000116" w14:textId="77777777" w:rsidR="00C64457" w:rsidRDefault="00751287">
      <w:pPr>
        <w:ind w:firstLine="0"/>
        <w:rPr>
          <w:color w:val="000000"/>
        </w:rPr>
      </w:pPr>
      <w:r>
        <w:rPr>
          <w:color w:val="000000"/>
        </w:rPr>
        <w:t>En el artículo 982, se establece como obligaciones del transportador que debe recibir, conducir y entregar para el caso de logística el objeto o cosa en el estado en que las recibe, se presume que el objeto o cosa se recibe en buen estado. P</w:t>
      </w:r>
      <w:r>
        <w:rPr>
          <w:color w:val="000000"/>
        </w:rPr>
        <w:t>ara lo que es importante considerar las obligaciones del transportador, como se comparten en la figura 10.</w:t>
      </w:r>
      <w:sdt>
        <w:sdtPr>
          <w:tag w:val="goog_rdk_46"/>
          <w:id w:val="1000310839"/>
        </w:sdtPr>
        <w:sdtEndPr/>
        <w:sdtContent>
          <w:del w:id="34" w:author="silvia.sequeda@outlook.es" w:date="2021-10-19T19:11:00Z">
            <w:r>
              <w:rPr>
                <w:color w:val="000000"/>
              </w:rPr>
              <w:delText xml:space="preserve"> </w:delText>
            </w:r>
          </w:del>
        </w:sdtContent>
      </w:sdt>
    </w:p>
    <w:p w14:paraId="00000117" w14:textId="77777777" w:rsidR="00C64457" w:rsidRDefault="00C64457">
      <w:pPr>
        <w:rPr>
          <w:color w:val="000000"/>
        </w:rPr>
      </w:pPr>
    </w:p>
    <w:p w14:paraId="00000118" w14:textId="77777777" w:rsidR="00C64457" w:rsidRDefault="00C64457">
      <w:pPr>
        <w:rPr>
          <w:color w:val="000000"/>
        </w:rPr>
      </w:pPr>
    </w:p>
    <w:p w14:paraId="00000119" w14:textId="77777777" w:rsidR="00C64457" w:rsidRDefault="00751287">
      <w:pPr>
        <w:ind w:firstLine="2694"/>
        <w:rPr>
          <w:b/>
          <w:color w:val="000000"/>
        </w:rPr>
      </w:pPr>
      <w:r>
        <w:rPr>
          <w:b/>
          <w:color w:val="000000"/>
        </w:rPr>
        <w:t xml:space="preserve">Figura 10 </w:t>
      </w:r>
    </w:p>
    <w:p w14:paraId="0000011A" w14:textId="77777777" w:rsidR="00C64457" w:rsidRDefault="00751287">
      <w:pPr>
        <w:ind w:firstLine="2694"/>
        <w:rPr>
          <w:i/>
          <w:color w:val="000000"/>
        </w:rPr>
      </w:pPr>
      <w:r>
        <w:rPr>
          <w:i/>
          <w:color w:val="000000"/>
        </w:rPr>
        <w:t>Obligaciones del transportador</w:t>
      </w:r>
    </w:p>
    <w:p w14:paraId="0000011B" w14:textId="77777777" w:rsidR="00C64457" w:rsidRDefault="00C64457">
      <w:pPr>
        <w:rPr>
          <w:i/>
          <w:color w:val="000000"/>
        </w:rPr>
      </w:pPr>
    </w:p>
    <w:p w14:paraId="0000011C" w14:textId="77777777" w:rsidR="00C64457" w:rsidRDefault="00C64457">
      <w:pPr>
        <w:rPr>
          <w:color w:val="000000"/>
        </w:rPr>
      </w:pPr>
    </w:p>
    <w:p w14:paraId="0000011D" w14:textId="77777777" w:rsidR="00C64457" w:rsidRDefault="00751287">
      <w:pPr>
        <w:jc w:val="center"/>
        <w:rPr>
          <w:color w:val="000000"/>
        </w:rPr>
      </w:pPr>
      <w:r>
        <w:rPr>
          <w:noProof/>
          <w:color w:val="000000"/>
        </w:rPr>
        <w:lastRenderedPageBreak/>
        <mc:AlternateContent>
          <mc:Choice Requires="wpg">
            <w:drawing>
              <wp:inline distT="0" distB="0" distL="0" distR="0" wp14:anchorId="447C9C09" wp14:editId="7B7AE15A">
                <wp:extent cx="3507474" cy="1802927"/>
                <wp:effectExtent l="0" t="0" r="0" b="0"/>
                <wp:docPr id="326" name="Grupo 326"/>
                <wp:cNvGraphicFramePr/>
                <a:graphic xmlns:a="http://schemas.openxmlformats.org/drawingml/2006/main">
                  <a:graphicData uri="http://schemas.microsoft.com/office/word/2010/wordprocessingGroup">
                    <wpg:wgp>
                      <wpg:cNvGrpSpPr/>
                      <wpg:grpSpPr>
                        <a:xfrm>
                          <a:off x="0" y="0"/>
                          <a:ext cx="3507474" cy="1802927"/>
                          <a:chOff x="3592263" y="2878537"/>
                          <a:chExt cx="3507474" cy="1802927"/>
                        </a:xfrm>
                      </wpg:grpSpPr>
                      <wpg:grpSp>
                        <wpg:cNvPr id="265" name="Grupo 265"/>
                        <wpg:cNvGrpSpPr/>
                        <wpg:grpSpPr>
                          <a:xfrm>
                            <a:off x="3592263" y="2878537"/>
                            <a:ext cx="3507474" cy="1802927"/>
                            <a:chOff x="0" y="0"/>
                            <a:chExt cx="3507474" cy="1802926"/>
                          </a:xfrm>
                        </wpg:grpSpPr>
                        <wps:wsp>
                          <wps:cNvPr id="266" name="Rectángulo 266"/>
                          <wps:cNvSpPr/>
                          <wps:spPr>
                            <a:xfrm>
                              <a:off x="0" y="0"/>
                              <a:ext cx="3507450" cy="1802925"/>
                            </a:xfrm>
                            <a:prstGeom prst="rect">
                              <a:avLst/>
                            </a:prstGeom>
                            <a:noFill/>
                            <a:ln>
                              <a:noFill/>
                            </a:ln>
                          </wps:spPr>
                          <wps:txbx>
                            <w:txbxContent>
                              <w:p w14:paraId="4E8FCBE2"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g:grpSp>
                          <wpg:cNvPr id="267" name="Grupo 267"/>
                          <wpg:cNvGrpSpPr/>
                          <wpg:grpSpPr>
                            <a:xfrm>
                              <a:off x="0" y="0"/>
                              <a:ext cx="3507474" cy="1802926"/>
                              <a:chOff x="0" y="0"/>
                              <a:chExt cx="3507474" cy="1802926"/>
                            </a:xfrm>
                          </wpg:grpSpPr>
                          <wps:wsp>
                            <wps:cNvPr id="268" name="Rectángulo 268"/>
                            <wps:cNvSpPr/>
                            <wps:spPr>
                              <a:xfrm>
                                <a:off x="0" y="0"/>
                                <a:ext cx="3507450" cy="1802925"/>
                              </a:xfrm>
                              <a:prstGeom prst="rect">
                                <a:avLst/>
                              </a:prstGeom>
                              <a:noFill/>
                              <a:ln>
                                <a:noFill/>
                              </a:ln>
                            </wps:spPr>
                            <wps:txbx>
                              <w:txbxContent>
                                <w:p w14:paraId="557EC4BF"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269" name="Rectángulo 269"/>
                            <wps:cNvSpPr/>
                            <wps:spPr>
                              <a:xfrm>
                                <a:off x="0" y="0"/>
                                <a:ext cx="3507474" cy="540878"/>
                              </a:xfrm>
                              <a:prstGeom prst="rect">
                                <a:avLst/>
                              </a:prstGeom>
                              <a:solidFill>
                                <a:schemeClr val="accent2"/>
                              </a:solidFill>
                              <a:ln>
                                <a:noFill/>
                              </a:ln>
                            </wps:spPr>
                            <wps:txbx>
                              <w:txbxContent>
                                <w:p w14:paraId="1C670A2B"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270" name="Rectángulo 270"/>
                            <wps:cNvSpPr/>
                            <wps:spPr>
                              <a:xfrm>
                                <a:off x="0" y="0"/>
                                <a:ext cx="3507474" cy="540878"/>
                              </a:xfrm>
                              <a:prstGeom prst="rect">
                                <a:avLst/>
                              </a:prstGeom>
                              <a:noFill/>
                              <a:ln>
                                <a:noFill/>
                              </a:ln>
                            </wps:spPr>
                            <wps:txbx>
                              <w:txbxContent>
                                <w:p w14:paraId="6D0632A8" w14:textId="77777777" w:rsidR="00C64457" w:rsidRDefault="00751287">
                                  <w:pPr>
                                    <w:spacing w:line="215" w:lineRule="auto"/>
                                    <w:ind w:firstLine="0"/>
                                    <w:jc w:val="center"/>
                                    <w:textDirection w:val="btLr"/>
                                  </w:pPr>
                                  <w:r>
                                    <w:rPr>
                                      <w:rFonts w:ascii="Cambria" w:eastAsia="Cambria" w:hAnsi="Cambria" w:cs="Cambria"/>
                                      <w:color w:val="000000"/>
                                      <w:sz w:val="42"/>
                                    </w:rPr>
                                    <w:t>Art 982 Código del Comercio</w:t>
                                  </w:r>
                                </w:p>
                              </w:txbxContent>
                            </wps:txbx>
                            <wps:bodyPr spcFirstLastPara="1" wrap="square" lIns="80000" tIns="80000" rIns="80000" bIns="80000" anchor="ctr" anchorCtr="0">
                              <a:noAutofit/>
                            </wps:bodyPr>
                          </wps:wsp>
                          <wps:wsp>
                            <wps:cNvPr id="271" name="Rectángulo 271"/>
                            <wps:cNvSpPr/>
                            <wps:spPr>
                              <a:xfrm>
                                <a:off x="1712" y="540878"/>
                                <a:ext cx="1168016" cy="1135844"/>
                              </a:xfrm>
                              <a:prstGeom prst="rect">
                                <a:avLst/>
                              </a:prstGeom>
                              <a:solidFill>
                                <a:srgbClr val="76923C"/>
                              </a:solidFill>
                              <a:ln w="25400" cap="flat" cmpd="sng">
                                <a:solidFill>
                                  <a:schemeClr val="lt1"/>
                                </a:solidFill>
                                <a:prstDash val="solid"/>
                                <a:round/>
                                <a:headEnd type="none" w="sm" len="sm"/>
                                <a:tailEnd type="none" w="sm" len="sm"/>
                              </a:ln>
                            </wps:spPr>
                            <wps:txbx>
                              <w:txbxContent>
                                <w:p w14:paraId="25B35081"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272" name="Rectángulo 272"/>
                            <wps:cNvSpPr/>
                            <wps:spPr>
                              <a:xfrm>
                                <a:off x="1712" y="540878"/>
                                <a:ext cx="1168016" cy="1135844"/>
                              </a:xfrm>
                              <a:prstGeom prst="rect">
                                <a:avLst/>
                              </a:prstGeom>
                              <a:noFill/>
                              <a:ln>
                                <a:noFill/>
                              </a:ln>
                            </wps:spPr>
                            <wps:txbx>
                              <w:txbxContent>
                                <w:p w14:paraId="3377DF99" w14:textId="77777777" w:rsidR="00C64457" w:rsidRDefault="00751287">
                                  <w:pPr>
                                    <w:spacing w:line="215" w:lineRule="auto"/>
                                    <w:ind w:firstLine="0"/>
                                    <w:jc w:val="center"/>
                                    <w:textDirection w:val="btLr"/>
                                  </w:pPr>
                                  <w:r>
                                    <w:rPr>
                                      <w:rFonts w:ascii="Cambria" w:eastAsia="Cambria" w:hAnsi="Cambria" w:cs="Cambria"/>
                                      <w:color w:val="000000"/>
                                      <w:sz w:val="40"/>
                                    </w:rPr>
                                    <w:t>Recibir</w:t>
                                  </w:r>
                                </w:p>
                              </w:txbxContent>
                            </wps:txbx>
                            <wps:bodyPr spcFirstLastPara="1" wrap="square" lIns="76200" tIns="76200" rIns="76200" bIns="76200" anchor="ctr" anchorCtr="0">
                              <a:noAutofit/>
                            </wps:bodyPr>
                          </wps:wsp>
                          <wps:wsp>
                            <wps:cNvPr id="273" name="Rectángulo 273"/>
                            <wps:cNvSpPr/>
                            <wps:spPr>
                              <a:xfrm>
                                <a:off x="1169728" y="540878"/>
                                <a:ext cx="1168016" cy="1135844"/>
                              </a:xfrm>
                              <a:prstGeom prst="rect">
                                <a:avLst/>
                              </a:prstGeom>
                              <a:solidFill>
                                <a:srgbClr val="FABF8E"/>
                              </a:solidFill>
                              <a:ln w="25400" cap="flat" cmpd="sng">
                                <a:solidFill>
                                  <a:schemeClr val="lt1"/>
                                </a:solidFill>
                                <a:prstDash val="solid"/>
                                <a:round/>
                                <a:headEnd type="none" w="sm" len="sm"/>
                                <a:tailEnd type="none" w="sm" len="sm"/>
                              </a:ln>
                            </wps:spPr>
                            <wps:txbx>
                              <w:txbxContent>
                                <w:p w14:paraId="3E98D285"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274" name="Rectángulo 274"/>
                            <wps:cNvSpPr/>
                            <wps:spPr>
                              <a:xfrm>
                                <a:off x="1169728" y="540878"/>
                                <a:ext cx="1168016" cy="1135844"/>
                              </a:xfrm>
                              <a:prstGeom prst="rect">
                                <a:avLst/>
                              </a:prstGeom>
                              <a:noFill/>
                              <a:ln>
                                <a:noFill/>
                              </a:ln>
                            </wps:spPr>
                            <wps:txbx>
                              <w:txbxContent>
                                <w:p w14:paraId="339D9785" w14:textId="77777777" w:rsidR="00C64457" w:rsidRDefault="00751287">
                                  <w:pPr>
                                    <w:spacing w:line="215" w:lineRule="auto"/>
                                    <w:ind w:firstLine="0"/>
                                    <w:jc w:val="center"/>
                                    <w:textDirection w:val="btLr"/>
                                  </w:pPr>
                                  <w:r>
                                    <w:rPr>
                                      <w:rFonts w:ascii="Cambria" w:eastAsia="Cambria" w:hAnsi="Cambria" w:cs="Cambria"/>
                                      <w:color w:val="000000"/>
                                      <w:sz w:val="40"/>
                                    </w:rPr>
                                    <w:t>Conducir</w:t>
                                  </w:r>
                                </w:p>
                              </w:txbxContent>
                            </wps:txbx>
                            <wps:bodyPr spcFirstLastPara="1" wrap="square" lIns="76200" tIns="76200" rIns="76200" bIns="76200" anchor="ctr" anchorCtr="0">
                              <a:noAutofit/>
                            </wps:bodyPr>
                          </wps:wsp>
                          <wps:wsp>
                            <wps:cNvPr id="275" name="Rectángulo 275"/>
                            <wps:cNvSpPr/>
                            <wps:spPr>
                              <a:xfrm>
                                <a:off x="2337745" y="540878"/>
                                <a:ext cx="1168016" cy="1135844"/>
                              </a:xfrm>
                              <a:prstGeom prst="rect">
                                <a:avLst/>
                              </a:prstGeom>
                              <a:solidFill>
                                <a:srgbClr val="93B3D7"/>
                              </a:solidFill>
                              <a:ln w="25400" cap="flat" cmpd="sng">
                                <a:solidFill>
                                  <a:schemeClr val="lt1"/>
                                </a:solidFill>
                                <a:prstDash val="solid"/>
                                <a:round/>
                                <a:headEnd type="none" w="sm" len="sm"/>
                                <a:tailEnd type="none" w="sm" len="sm"/>
                              </a:ln>
                            </wps:spPr>
                            <wps:txbx>
                              <w:txbxContent>
                                <w:p w14:paraId="17461A5F"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276" name="Rectángulo 276"/>
                            <wps:cNvSpPr/>
                            <wps:spPr>
                              <a:xfrm>
                                <a:off x="2337745" y="540878"/>
                                <a:ext cx="1168016" cy="1135844"/>
                              </a:xfrm>
                              <a:prstGeom prst="rect">
                                <a:avLst/>
                              </a:prstGeom>
                              <a:noFill/>
                              <a:ln>
                                <a:noFill/>
                              </a:ln>
                            </wps:spPr>
                            <wps:txbx>
                              <w:txbxContent>
                                <w:p w14:paraId="41D65006" w14:textId="77777777" w:rsidR="00C64457" w:rsidRDefault="00751287">
                                  <w:pPr>
                                    <w:spacing w:line="215" w:lineRule="auto"/>
                                    <w:ind w:firstLine="0"/>
                                    <w:jc w:val="center"/>
                                    <w:textDirection w:val="btLr"/>
                                  </w:pPr>
                                  <w:r>
                                    <w:rPr>
                                      <w:rFonts w:ascii="Cambria" w:eastAsia="Cambria" w:hAnsi="Cambria" w:cs="Cambria"/>
                                      <w:color w:val="000000"/>
                                      <w:sz w:val="40"/>
                                    </w:rPr>
                                    <w:t>Entregar</w:t>
                                  </w:r>
                                </w:p>
                              </w:txbxContent>
                            </wps:txbx>
                            <wps:bodyPr spcFirstLastPara="1" wrap="square" lIns="76200" tIns="76200" rIns="76200" bIns="76200" anchor="ctr" anchorCtr="0">
                              <a:noAutofit/>
                            </wps:bodyPr>
                          </wps:wsp>
                          <wps:wsp>
                            <wps:cNvPr id="277" name="Rectángulo 277"/>
                            <wps:cNvSpPr/>
                            <wps:spPr>
                              <a:xfrm>
                                <a:off x="0" y="1676722"/>
                                <a:ext cx="3507474" cy="126204"/>
                              </a:xfrm>
                              <a:prstGeom prst="rect">
                                <a:avLst/>
                              </a:prstGeom>
                              <a:solidFill>
                                <a:srgbClr val="4674AA"/>
                              </a:solidFill>
                              <a:ln>
                                <a:noFill/>
                              </a:ln>
                            </wps:spPr>
                            <wps:txbx>
                              <w:txbxContent>
                                <w:p w14:paraId="784590AE"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g:grpSp>
                      </wpg:grpSp>
                    </wpg:wgp>
                  </a:graphicData>
                </a:graphic>
              </wp:inline>
            </w:drawing>
          </mc:Choice>
          <mc:Fallback>
            <w:pict>
              <v:group w14:anchorId="447C9C09" id="Grupo 326" o:spid="_x0000_s1118" style="width:276.2pt;height:141.95pt;mso-position-horizontal-relative:char;mso-position-vertical-relative:line" coordorigin="35922,28785" coordsize="35074,18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">
                <v:group id="Grupo 265" o:spid="_x0000_s1119" style="position:absolute;left:35922;top:28785;width:35075;height:18029" coordsize="35074,18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rect id="Rectángulo 266" o:spid="_x0000_s1120" style="position:absolute;width:35074;height:18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" filled="f" stroked="f">
                    <v:textbox inset="2.53958mm,2.53958mm,2.53958mm,2.53958mm">
                      <w:txbxContent>
                        <w:p w14:paraId="4E8FCBE2" w14:textId="77777777" w:rsidR="00C64457" w:rsidRDefault="00C64457">
                          <w:pPr>
                            <w:spacing w:line="240" w:lineRule="auto"/>
                            <w:ind w:firstLine="0"/>
                            <w:textDirection w:val="btLr"/>
                          </w:pPr>
                        </w:p>
                      </w:txbxContent>
                    </v:textbox>
                  </v:rect>
                  <v:group id="Grupo 267" o:spid="_x0000_s1121" style="position:absolute;width:35074;height:18029" coordsize="35074,18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rect id="Rectángulo 268" o:spid="_x0000_s1122" style="position:absolute;width:35074;height:18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" filled="f" stroked="f">
                      <v:textbox inset="2.53958mm,2.53958mm,2.53958mm,2.53958mm">
                        <w:txbxContent>
                          <w:p w14:paraId="557EC4BF" w14:textId="77777777" w:rsidR="00C64457" w:rsidRDefault="00C64457">
                            <w:pPr>
                              <w:spacing w:line="240" w:lineRule="auto"/>
                              <w:ind w:firstLine="0"/>
                              <w:textDirection w:val="btLr"/>
                            </w:pPr>
                          </w:p>
                        </w:txbxContent>
                      </v:textbox>
                    </v:rect>
                    <v:rect id="Rectángulo 269" o:spid="_x0000_s1123" style="position:absolute;width:35074;height:5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" fillcolor="#c0504d [3205]" stroked="f">
                      <v:textbox inset="2.53958mm,2.53958mm,2.53958mm,2.53958mm">
                        <w:txbxContent>
                          <w:p w14:paraId="1C670A2B" w14:textId="77777777" w:rsidR="00C64457" w:rsidRDefault="00C64457">
                            <w:pPr>
                              <w:spacing w:line="240" w:lineRule="auto"/>
                              <w:ind w:firstLine="0"/>
                              <w:textDirection w:val="btLr"/>
                            </w:pPr>
                          </w:p>
                        </w:txbxContent>
                      </v:textbox>
                    </v:rect>
                    <v:rect id="Rectángulo 270" o:spid="_x0000_s1124" style="position:absolute;width:35074;height:5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" filled="f" stroked="f">
                      <v:textbox inset="2.22222mm,2.22222mm,2.22222mm,2.22222mm">
                        <w:txbxContent>
                          <w:p w14:paraId="6D0632A8" w14:textId="77777777" w:rsidR="00C64457" w:rsidRDefault="00751287">
                            <w:pPr>
                              <w:spacing w:line="215" w:lineRule="auto"/>
                              <w:ind w:firstLine="0"/>
                              <w:jc w:val="center"/>
                              <w:textDirection w:val="btLr"/>
                            </w:pPr>
                            <w:r>
                              <w:rPr>
                                <w:rFonts w:ascii="Cambria" w:eastAsia="Cambria" w:hAnsi="Cambria" w:cs="Cambria"/>
                                <w:color w:val="000000"/>
                                <w:sz w:val="42"/>
                              </w:rPr>
                              <w:t>Art 982 Código del Comercio</w:t>
                            </w:r>
                          </w:p>
                        </w:txbxContent>
                      </v:textbox>
                    </v:rect>
                    <v:rect id="Rectángulo 271" o:spid="_x0000_s1125" style="position:absolute;left:17;top:5408;width:11680;height:11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" fillcolor="#76923c" strokecolor="white [3201]" strokeweight="2pt">
                      <v:stroke startarrowwidth="narrow" startarrowlength="short" endarrowwidth="narrow" endarrowlength="short" joinstyle="round"/>
                      <v:textbox inset="2.53958mm,2.53958mm,2.53958mm,2.53958mm">
                        <w:txbxContent>
                          <w:p w14:paraId="25B35081" w14:textId="77777777" w:rsidR="00C64457" w:rsidRDefault="00C64457">
                            <w:pPr>
                              <w:spacing w:line="240" w:lineRule="auto"/>
                              <w:ind w:firstLine="0"/>
                              <w:textDirection w:val="btLr"/>
                            </w:pPr>
                          </w:p>
                        </w:txbxContent>
                      </v:textbox>
                    </v:rect>
                    <v:rect id="Rectángulo 272" o:spid="_x0000_s1126" style="position:absolute;left:17;top:5408;width:11680;height:11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" filled="f" stroked="f">
                      <v:textbox inset="6pt,6pt,6pt,6pt">
                        <w:txbxContent>
                          <w:p w14:paraId="3377DF99" w14:textId="77777777" w:rsidR="00C64457" w:rsidRDefault="00751287">
                            <w:pPr>
                              <w:spacing w:line="215" w:lineRule="auto"/>
                              <w:ind w:firstLine="0"/>
                              <w:jc w:val="center"/>
                              <w:textDirection w:val="btLr"/>
                            </w:pPr>
                            <w:r>
                              <w:rPr>
                                <w:rFonts w:ascii="Cambria" w:eastAsia="Cambria" w:hAnsi="Cambria" w:cs="Cambria"/>
                                <w:color w:val="000000"/>
                                <w:sz w:val="40"/>
                              </w:rPr>
                              <w:t>Recibir</w:t>
                            </w:r>
                          </w:p>
                        </w:txbxContent>
                      </v:textbox>
                    </v:rect>
                    <v:rect id="Rectángulo 273" o:spid="_x0000_s1127" style="position:absolute;left:11697;top:5408;width:11680;height:11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" fillcolor="#fabf8e" strokecolor="white [3201]" strokeweight="2pt">
                      <v:stroke startarrowwidth="narrow" startarrowlength="short" endarrowwidth="narrow" endarrowlength="short" joinstyle="round"/>
                      <v:textbox inset="2.53958mm,2.53958mm,2.53958mm,2.53958mm">
                        <w:txbxContent>
                          <w:p w14:paraId="3E98D285" w14:textId="77777777" w:rsidR="00C64457" w:rsidRDefault="00C64457">
                            <w:pPr>
                              <w:spacing w:line="240" w:lineRule="auto"/>
                              <w:ind w:firstLine="0"/>
                              <w:textDirection w:val="btLr"/>
                            </w:pPr>
                          </w:p>
                        </w:txbxContent>
                      </v:textbox>
                    </v:rect>
                    <v:rect id="Rectángulo 274" o:spid="_x0000_s1128" style="position:absolute;left:11697;top:5408;width:11680;height:11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" filled="f" stroked="f">
                      <v:textbox inset="6pt,6pt,6pt,6pt">
                        <w:txbxContent>
                          <w:p w14:paraId="339D9785" w14:textId="77777777" w:rsidR="00C64457" w:rsidRDefault="00751287">
                            <w:pPr>
                              <w:spacing w:line="215" w:lineRule="auto"/>
                              <w:ind w:firstLine="0"/>
                              <w:jc w:val="center"/>
                              <w:textDirection w:val="btLr"/>
                            </w:pPr>
                            <w:r>
                              <w:rPr>
                                <w:rFonts w:ascii="Cambria" w:eastAsia="Cambria" w:hAnsi="Cambria" w:cs="Cambria"/>
                                <w:color w:val="000000"/>
                                <w:sz w:val="40"/>
                              </w:rPr>
                              <w:t>Conducir</w:t>
                            </w:r>
                          </w:p>
                        </w:txbxContent>
                      </v:textbox>
                    </v:rect>
                    <v:rect id="Rectángulo 275" o:spid="_x0000_s1129" style="position:absolute;left:23377;top:5408;width:11680;height:11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" fillcolor="#93b3d7" strokecolor="white [3201]" strokeweight="2pt">
                      <v:stroke startarrowwidth="narrow" startarrowlength="short" endarrowwidth="narrow" endarrowlength="short" joinstyle="round"/>
                      <v:textbox inset="2.53958mm,2.53958mm,2.53958mm,2.53958mm">
                        <w:txbxContent>
                          <w:p w14:paraId="17461A5F" w14:textId="77777777" w:rsidR="00C64457" w:rsidRDefault="00C64457">
                            <w:pPr>
                              <w:spacing w:line="240" w:lineRule="auto"/>
                              <w:ind w:firstLine="0"/>
                              <w:textDirection w:val="btLr"/>
                            </w:pPr>
                          </w:p>
                        </w:txbxContent>
                      </v:textbox>
                    </v:rect>
                    <v:rect id="Rectángulo 276" o:spid="_x0000_s1130" style="position:absolute;left:23377;top:5408;width:11680;height:11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" filled="f" stroked="f">
                      <v:textbox inset="6pt,6pt,6pt,6pt">
                        <w:txbxContent>
                          <w:p w14:paraId="41D65006" w14:textId="77777777" w:rsidR="00C64457" w:rsidRDefault="00751287">
                            <w:pPr>
                              <w:spacing w:line="215" w:lineRule="auto"/>
                              <w:ind w:firstLine="0"/>
                              <w:jc w:val="center"/>
                              <w:textDirection w:val="btLr"/>
                            </w:pPr>
                            <w:r>
                              <w:rPr>
                                <w:rFonts w:ascii="Cambria" w:eastAsia="Cambria" w:hAnsi="Cambria" w:cs="Cambria"/>
                                <w:color w:val="000000"/>
                                <w:sz w:val="40"/>
                              </w:rPr>
                              <w:t>Entregar</w:t>
                            </w:r>
                          </w:p>
                        </w:txbxContent>
                      </v:textbox>
                    </v:rect>
                    <v:rect id="Rectángulo 277" o:spid="_x0000_s1131" style="position:absolute;top:16767;width:35074;height: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" fillcolor="#4674aa" stroked="f">
                      <v:textbox inset="2.53958mm,2.53958mm,2.53958mm,2.53958mm">
                        <w:txbxContent>
                          <w:p w14:paraId="784590AE" w14:textId="77777777" w:rsidR="00C64457" w:rsidRDefault="00C64457">
                            <w:pPr>
                              <w:spacing w:line="240" w:lineRule="auto"/>
                              <w:ind w:firstLine="0"/>
                              <w:textDirection w:val="btLr"/>
                            </w:pPr>
                          </w:p>
                        </w:txbxContent>
                      </v:textbox>
                    </v:rect>
                  </v:group>
                </v:group>
                <w10:anchorlock/>
              </v:group>
            </w:pict>
          </mc:Fallback>
        </mc:AlternateContent>
      </w:r>
    </w:p>
    <w:p w14:paraId="0000011E" w14:textId="77777777" w:rsidR="00C64457" w:rsidRDefault="00751287">
      <w:pPr>
        <w:jc w:val="center"/>
        <w:rPr>
          <w:color w:val="000000"/>
        </w:rPr>
      </w:pPr>
      <w:r>
        <w:rPr>
          <w:noProof/>
        </w:rPr>
        <mc:AlternateContent>
          <mc:Choice Requires="wps">
            <w:drawing>
              <wp:anchor distT="0" distB="0" distL="114300" distR="114300" simplePos="0" relativeHeight="251677696" behindDoc="0" locked="0" layoutInCell="1" hidden="0" allowOverlap="1" wp14:anchorId="342442F7" wp14:editId="6E29CE93">
                <wp:simplePos x="0" y="0"/>
                <wp:positionH relativeFrom="column">
                  <wp:posOffset>1117600</wp:posOffset>
                </wp:positionH>
                <wp:positionV relativeFrom="paragraph">
                  <wp:posOffset>12700</wp:posOffset>
                </wp:positionV>
                <wp:extent cx="2298226" cy="271534"/>
                <wp:effectExtent l="0" t="0" r="0" b="0"/>
                <wp:wrapNone/>
                <wp:docPr id="352" name="Rectángulo 352"/>
                <wp:cNvGraphicFramePr/>
                <a:graphic xmlns:a="http://schemas.openxmlformats.org/drawingml/2006/main">
                  <a:graphicData uri="http://schemas.microsoft.com/office/word/2010/wordprocessingShape">
                    <wps:wsp>
                      <wps:cNvSpPr/>
                      <wps:spPr>
                        <a:xfrm>
                          <a:off x="4206412" y="3653758"/>
                          <a:ext cx="2279176" cy="252484"/>
                        </a:xfrm>
                        <a:prstGeom prst="rect">
                          <a:avLst/>
                        </a:prstGeom>
                        <a:solidFill>
                          <a:schemeClr val="lt1"/>
                        </a:solidFill>
                        <a:ln>
                          <a:noFill/>
                        </a:ln>
                      </wps:spPr>
                      <wps:txbx>
                        <w:txbxContent>
                          <w:p w14:paraId="65252A5F" w14:textId="77777777" w:rsidR="00C64457" w:rsidRDefault="00751287">
                            <w:pPr>
                              <w:spacing w:line="275" w:lineRule="auto"/>
                              <w:textDirection w:val="btLr"/>
                            </w:pPr>
                            <w:r>
                              <w:rPr>
                                <w:color w:val="000000"/>
                              </w:rPr>
                              <w:t>Nota. SENA (2021).</w:t>
                            </w:r>
                          </w:p>
                        </w:txbxContent>
                      </wps:txbx>
                      <wps:bodyPr spcFirstLastPara="1" wrap="square" lIns="91425" tIns="45700" rIns="91425" bIns="45700" anchor="t" anchorCtr="0">
                        <a:noAutofit/>
                      </wps:bodyPr>
                    </wps:wsp>
                  </a:graphicData>
                </a:graphic>
              </wp:anchor>
            </w:drawing>
          </mc:Choice>
          <mc:Fallback>
            <w:pict>
              <v:rect w14:anchorId="342442F7" id="Rectángulo 352" o:spid="_x0000_s1132" style="position:absolute;left:0;text-align:left;margin-left:88pt;margin-top:1pt;width:180.95pt;height:21.4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" fillcolor="white [3201]" stroked="f">
                <v:textbox inset="2.53958mm,1.2694mm,2.53958mm,1.2694mm">
                  <w:txbxContent>
                    <w:p w14:paraId="65252A5F" w14:textId="77777777" w:rsidR="00C64457" w:rsidRDefault="00751287">
                      <w:pPr>
                        <w:spacing w:line="275" w:lineRule="auto"/>
                        <w:textDirection w:val="btLr"/>
                      </w:pPr>
                      <w:r>
                        <w:rPr>
                          <w:color w:val="000000"/>
                        </w:rPr>
                        <w:t>Nota. SENA (2021).</w:t>
                      </w:r>
                    </w:p>
                  </w:txbxContent>
                </v:textbox>
              </v:rect>
            </w:pict>
          </mc:Fallback>
        </mc:AlternateContent>
      </w:r>
    </w:p>
    <w:p w14:paraId="0000011F" w14:textId="77777777" w:rsidR="00C64457" w:rsidRDefault="00751287">
      <w:pPr>
        <w:jc w:val="center"/>
        <w:rPr>
          <w:color w:val="000000"/>
        </w:rPr>
      </w:pPr>
      <w:r>
        <w:rPr>
          <w:noProof/>
        </w:rPr>
        <mc:AlternateContent>
          <mc:Choice Requires="wps">
            <w:drawing>
              <wp:anchor distT="0" distB="0" distL="114300" distR="114300" simplePos="0" relativeHeight="251678720" behindDoc="0" locked="0" layoutInCell="1" hidden="0" allowOverlap="1" wp14:anchorId="54E6DD3B" wp14:editId="37C1F5C7">
                <wp:simplePos x="0" y="0"/>
                <wp:positionH relativeFrom="column">
                  <wp:posOffset>1993900</wp:posOffset>
                </wp:positionH>
                <wp:positionV relativeFrom="paragraph">
                  <wp:posOffset>38100</wp:posOffset>
                </wp:positionV>
                <wp:extent cx="2814298" cy="449974"/>
                <wp:effectExtent l="0" t="0" r="0" b="0"/>
                <wp:wrapNone/>
                <wp:docPr id="327" name="Rectángulo 327"/>
                <wp:cNvGraphicFramePr/>
                <a:graphic xmlns:a="http://schemas.openxmlformats.org/drawingml/2006/main">
                  <a:graphicData uri="http://schemas.microsoft.com/office/word/2010/wordprocessingShape">
                    <wps:wsp>
                      <wps:cNvSpPr/>
                      <wps:spPr>
                        <a:xfrm>
                          <a:off x="3943614" y="3559776"/>
                          <a:ext cx="2804773" cy="440449"/>
                        </a:xfrm>
                        <a:prstGeom prst="rect">
                          <a:avLst/>
                        </a:prstGeom>
                        <a:solidFill>
                          <a:srgbClr val="FFFFFF"/>
                        </a:solidFill>
                        <a:ln>
                          <a:noFill/>
                        </a:ln>
                      </wps:spPr>
                      <wps:txbx>
                        <w:txbxContent>
                          <w:p w14:paraId="16E8338E" w14:textId="77777777" w:rsidR="00C64457" w:rsidRDefault="00C64457">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54E6DD3B" id="Rectángulo 327" o:spid="_x0000_s1133" style="position:absolute;left:0;text-align:left;margin-left:157pt;margin-top:3pt;width:221.6pt;height:35.4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" stroked="f">
                <v:textbox inset="2.53958mm,1.2694mm,2.53958mm,1.2694mm">
                  <w:txbxContent>
                    <w:p w14:paraId="16E8338E" w14:textId="77777777" w:rsidR="00C64457" w:rsidRDefault="00C64457">
                      <w:pPr>
                        <w:spacing w:line="275" w:lineRule="auto"/>
                        <w:textDirection w:val="btLr"/>
                      </w:pPr>
                    </w:p>
                  </w:txbxContent>
                </v:textbox>
              </v:rect>
            </w:pict>
          </mc:Fallback>
        </mc:AlternateContent>
      </w:r>
    </w:p>
    <w:p w14:paraId="00000120" w14:textId="77777777" w:rsidR="00C64457" w:rsidRDefault="00C64457">
      <w:pPr>
        <w:jc w:val="center"/>
        <w:rPr>
          <w:color w:val="000000"/>
        </w:rPr>
      </w:pPr>
    </w:p>
    <w:p w14:paraId="00000121" w14:textId="77777777" w:rsidR="00C64457" w:rsidRDefault="00C64457">
      <w:pPr>
        <w:jc w:val="center"/>
        <w:rPr>
          <w:color w:val="000000"/>
        </w:rPr>
      </w:pPr>
    </w:p>
    <w:p w14:paraId="00000122" w14:textId="77777777" w:rsidR="00C64457" w:rsidRDefault="00C64457">
      <w:pPr>
        <w:jc w:val="center"/>
        <w:rPr>
          <w:color w:val="000000"/>
        </w:rPr>
      </w:pPr>
    </w:p>
    <w:p w14:paraId="00000123" w14:textId="77777777" w:rsidR="00C64457" w:rsidRDefault="00C64457">
      <w:pPr>
        <w:rPr>
          <w:color w:val="000000"/>
        </w:rPr>
      </w:pPr>
    </w:p>
    <w:p w14:paraId="00000124" w14:textId="77777777" w:rsidR="00C64457" w:rsidRDefault="00751287">
      <w:pPr>
        <w:rPr>
          <w:color w:val="000000"/>
        </w:rPr>
      </w:pPr>
      <w:bookmarkStart w:id="35" w:name="_heading=h.3znysh7" w:colFirst="0" w:colLast="0"/>
      <w:bookmarkEnd w:id="35"/>
      <w:r>
        <w:rPr>
          <w:color w:val="000000"/>
        </w:rPr>
        <w:t>Para visualizar los artículos antes mencionados ingresar al siguiente recurso:</w:t>
      </w:r>
    </w:p>
    <w:p w14:paraId="00000125" w14:textId="77777777" w:rsidR="00C64457" w:rsidRDefault="00C64457">
      <w:pPr>
        <w:rPr>
          <w:b/>
          <w:color w:val="000000"/>
        </w:rPr>
      </w:pPr>
    </w:p>
    <w:p w14:paraId="00000126" w14:textId="77777777" w:rsidR="00C64457" w:rsidRDefault="00751287">
      <w:pPr>
        <w:rPr>
          <w:b/>
          <w:color w:val="000000"/>
        </w:rPr>
      </w:pPr>
      <w:sdt>
        <w:sdtPr>
          <w:tag w:val="goog_rdk_47"/>
          <w:id w:val="-904071580"/>
        </w:sdtPr>
        <w:sdtEndPr/>
        <w:sdtContent>
          <w:commentRangeStart w:id="36"/>
        </w:sdtContent>
      </w:sdt>
      <w:r>
        <w:rPr>
          <w:noProof/>
        </w:rPr>
        <w:drawing>
          <wp:inline distT="0" distB="0" distL="0" distR="0" wp14:anchorId="26FEA8DD" wp14:editId="12A0EA66">
            <wp:extent cx="6412065" cy="1044508"/>
            <wp:effectExtent l="0" t="0" r="0" b="0"/>
            <wp:docPr id="38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3"/>
                    <a:srcRect/>
                    <a:stretch>
                      <a:fillRect/>
                    </a:stretch>
                  </pic:blipFill>
                  <pic:spPr>
                    <a:xfrm>
                      <a:off x="0" y="0"/>
                      <a:ext cx="6412065" cy="1044508"/>
                    </a:xfrm>
                    <a:prstGeom prst="rect">
                      <a:avLst/>
                    </a:prstGeom>
                    <a:ln/>
                  </pic:spPr>
                </pic:pic>
              </a:graphicData>
            </a:graphic>
          </wp:inline>
        </w:drawing>
      </w:r>
      <w:commentRangeEnd w:id="36"/>
      <w:r>
        <w:commentReference w:id="36"/>
      </w:r>
      <w:r>
        <w:rPr>
          <w:noProof/>
        </w:rPr>
        <mc:AlternateContent>
          <mc:Choice Requires="wps">
            <w:drawing>
              <wp:anchor distT="0" distB="0" distL="114300" distR="114300" simplePos="0" relativeHeight="251679744" behindDoc="0" locked="0" layoutInCell="1" hidden="0" allowOverlap="1" wp14:anchorId="424D02CD" wp14:editId="1F7151B5">
                <wp:simplePos x="0" y="0"/>
                <wp:positionH relativeFrom="column">
                  <wp:posOffset>1066800</wp:posOffset>
                </wp:positionH>
                <wp:positionV relativeFrom="paragraph">
                  <wp:posOffset>152400</wp:posOffset>
                </wp:positionV>
                <wp:extent cx="5578475" cy="606425"/>
                <wp:effectExtent l="0" t="0" r="0" b="0"/>
                <wp:wrapNone/>
                <wp:docPr id="350" name="Rectángulo 350"/>
                <wp:cNvGraphicFramePr/>
                <a:graphic xmlns:a="http://schemas.openxmlformats.org/drawingml/2006/main">
                  <a:graphicData uri="http://schemas.microsoft.com/office/word/2010/wordprocessingShape">
                    <wps:wsp>
                      <wps:cNvSpPr/>
                      <wps:spPr>
                        <a:xfrm>
                          <a:off x="2569463" y="3489488"/>
                          <a:ext cx="5553075" cy="581025"/>
                        </a:xfrm>
                        <a:prstGeom prst="rect">
                          <a:avLst/>
                        </a:prstGeom>
                        <a:solidFill>
                          <a:schemeClr val="lt1"/>
                        </a:solidFill>
                        <a:ln w="25400" cap="flat" cmpd="sng">
                          <a:solidFill>
                            <a:schemeClr val="accent6"/>
                          </a:solidFill>
                          <a:prstDash val="solid"/>
                          <a:round/>
                          <a:headEnd type="none" w="sm" len="sm"/>
                          <a:tailEnd type="none" w="sm" len="sm"/>
                        </a:ln>
                      </wps:spPr>
                      <wps:txbx>
                        <w:txbxContent>
                          <w:p w14:paraId="2A34CB2D" w14:textId="77777777" w:rsidR="00C64457" w:rsidRDefault="00751287">
                            <w:pPr>
                              <w:spacing w:line="275" w:lineRule="auto"/>
                              <w:jc w:val="center"/>
                              <w:textDirection w:val="btLr"/>
                            </w:pPr>
                            <w:r>
                              <w:rPr>
                                <w:b/>
                                <w:color w:val="000000"/>
                              </w:rPr>
                              <w:t>Artículos 981 y 982. Contrato de transporte y obligaciones del transportador</w:t>
                            </w:r>
                          </w:p>
                        </w:txbxContent>
                      </wps:txbx>
                      <wps:bodyPr spcFirstLastPara="1" wrap="square" lIns="91425" tIns="45700" rIns="91425" bIns="45700" anchor="ctr" anchorCtr="0">
                        <a:noAutofit/>
                      </wps:bodyPr>
                    </wps:wsp>
                  </a:graphicData>
                </a:graphic>
              </wp:anchor>
            </w:drawing>
          </mc:Choice>
          <mc:Fallback>
            <w:pict>
              <v:rect w14:anchorId="424D02CD" id="Rectángulo 350" o:spid="_x0000_s1134" style="position:absolute;left:0;text-align:left;margin-left:84pt;margin-top:12pt;width:439.25pt;height:47.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" fillcolor="white [3201]" strokecolor="#f79646 [3209]" strokeweight="2pt">
                <v:stroke startarrowwidth="narrow" startarrowlength="short" endarrowwidth="narrow" endarrowlength="short" joinstyle="round"/>
                <v:textbox inset="2.53958mm,1.2694mm,2.53958mm,1.2694mm">
                  <w:txbxContent>
                    <w:p w14:paraId="2A34CB2D" w14:textId="77777777" w:rsidR="00C64457" w:rsidRDefault="00751287">
                      <w:pPr>
                        <w:spacing w:line="275" w:lineRule="auto"/>
                        <w:jc w:val="center"/>
                        <w:textDirection w:val="btLr"/>
                      </w:pPr>
                      <w:r>
                        <w:rPr>
                          <w:b/>
                          <w:color w:val="000000"/>
                        </w:rPr>
                        <w:t>Artículos 981 y 982. Contrato de transporte y obligaciones del transportador</w:t>
                      </w:r>
                    </w:p>
                  </w:txbxContent>
                </v:textbox>
              </v:rect>
            </w:pict>
          </mc:Fallback>
        </mc:AlternateContent>
      </w:r>
    </w:p>
    <w:p w14:paraId="00000127" w14:textId="77777777" w:rsidR="00C64457" w:rsidRDefault="00C64457">
      <w:pPr>
        <w:rPr>
          <w:b/>
          <w:color w:val="000000"/>
        </w:rPr>
      </w:pPr>
    </w:p>
    <w:p w14:paraId="00000128" w14:textId="77777777" w:rsidR="00C64457" w:rsidRDefault="00751287">
      <w:pPr>
        <w:rPr>
          <w:b/>
          <w:color w:val="000000"/>
        </w:rPr>
      </w:pPr>
      <w:r>
        <w:rPr>
          <w:b/>
          <w:color w:val="000000"/>
        </w:rPr>
        <w:t>2.1.3.  Artículos 1008,1009, 1010. Partes, pago de fletes, remitente e información sobre la cosa (envíos).</w:t>
      </w:r>
    </w:p>
    <w:p w14:paraId="00000129" w14:textId="77777777" w:rsidR="00C64457" w:rsidRDefault="00C64457">
      <w:pPr>
        <w:ind w:firstLine="0"/>
        <w:rPr>
          <w:b/>
          <w:color w:val="000000"/>
        </w:rPr>
      </w:pPr>
    </w:p>
    <w:p w14:paraId="0000012A" w14:textId="77777777" w:rsidR="00C64457" w:rsidRDefault="00751287">
      <w:pPr>
        <w:ind w:firstLine="0"/>
        <w:rPr>
          <w:color w:val="000000"/>
        </w:rPr>
      </w:pPr>
      <w:r>
        <w:rPr>
          <w:b/>
          <w:color w:val="000000"/>
        </w:rPr>
        <w:t xml:space="preserve"> </w:t>
      </w:r>
      <w:r>
        <w:rPr>
          <w:color w:val="000000"/>
        </w:rPr>
        <w:t xml:space="preserve">Se habla de partes en el contrato de transporte (Artículo. 1008 del </w:t>
      </w:r>
      <w:r>
        <w:rPr>
          <w:color w:val="000000"/>
        </w:rPr>
        <w:t>CC) haciendo referencia a las cosas que el remitente envía y que el transportador que es quien debe trasladar una vez aceptado el contrato.  Se involucra dentro de las partes el destinatario cuando este reciba, es decir, cuando se haga la entrega por parte</w:t>
      </w:r>
      <w:r>
        <w:rPr>
          <w:color w:val="000000"/>
        </w:rPr>
        <w:t xml:space="preserve"> del transportado.  </w:t>
      </w:r>
    </w:p>
    <w:p w14:paraId="0000012B" w14:textId="77777777" w:rsidR="00C64457" w:rsidRDefault="00C64457">
      <w:pPr>
        <w:rPr>
          <w:color w:val="000000"/>
        </w:rPr>
      </w:pPr>
    </w:p>
    <w:p w14:paraId="0000012C" w14:textId="77777777" w:rsidR="00C64457" w:rsidRDefault="00751287">
      <w:pPr>
        <w:rPr>
          <w:color w:val="000000"/>
        </w:rPr>
      </w:pPr>
      <w:r>
        <w:rPr>
          <w:color w:val="000000"/>
        </w:rPr>
        <w:t>Una misma persona podrá ser remitente y destinatario, ver figura 11.</w:t>
      </w:r>
    </w:p>
    <w:p w14:paraId="0000012D" w14:textId="77777777" w:rsidR="00C64457" w:rsidRDefault="00C64457">
      <w:pPr>
        <w:rPr>
          <w:color w:val="000000"/>
        </w:rPr>
      </w:pPr>
    </w:p>
    <w:p w14:paraId="0000012E" w14:textId="77777777" w:rsidR="00C64457" w:rsidRDefault="00751287">
      <w:pPr>
        <w:ind w:firstLine="2694"/>
        <w:rPr>
          <w:b/>
          <w:color w:val="000000"/>
        </w:rPr>
      </w:pPr>
      <w:sdt>
        <w:sdtPr>
          <w:tag w:val="goog_rdk_48"/>
          <w:id w:val="-1933192939"/>
        </w:sdtPr>
        <w:sdtEndPr/>
        <w:sdtContent>
          <w:commentRangeStart w:id="37"/>
        </w:sdtContent>
      </w:sdt>
      <w:r>
        <w:rPr>
          <w:b/>
          <w:color w:val="000000"/>
        </w:rPr>
        <w:t>Figura 11</w:t>
      </w:r>
    </w:p>
    <w:p w14:paraId="0000012F" w14:textId="77777777" w:rsidR="00C64457" w:rsidRDefault="00751287">
      <w:pPr>
        <w:ind w:firstLine="2694"/>
        <w:rPr>
          <w:i/>
          <w:color w:val="000000"/>
        </w:rPr>
      </w:pPr>
      <w:r>
        <w:rPr>
          <w:i/>
          <w:color w:val="000000"/>
        </w:rPr>
        <w:t>Partes del contrato</w:t>
      </w:r>
      <w:commentRangeEnd w:id="37"/>
      <w:r>
        <w:commentReference w:id="37"/>
      </w:r>
    </w:p>
    <w:p w14:paraId="00000130" w14:textId="77777777" w:rsidR="00C64457" w:rsidRDefault="00751287">
      <w:pPr>
        <w:jc w:val="center"/>
        <w:rPr>
          <w:color w:val="000000"/>
        </w:rPr>
      </w:pPr>
      <w:r>
        <w:rPr>
          <w:noProof/>
          <w:color w:val="000000"/>
        </w:rPr>
        <w:lastRenderedPageBreak/>
        <mc:AlternateContent>
          <mc:Choice Requires="wpg">
            <w:drawing>
              <wp:inline distT="0" distB="0" distL="0" distR="0" wp14:anchorId="5958616C" wp14:editId="2E9E4FD1">
                <wp:extent cx="3928658" cy="1943801"/>
                <wp:effectExtent l="0" t="0" r="0" b="0"/>
                <wp:docPr id="323" name="Grupo 323"/>
                <wp:cNvGraphicFramePr/>
                <a:graphic xmlns:a="http://schemas.openxmlformats.org/drawingml/2006/main">
                  <a:graphicData uri="http://schemas.microsoft.com/office/word/2010/wordprocessingGroup">
                    <wpg:wgp>
                      <wpg:cNvGrpSpPr/>
                      <wpg:grpSpPr>
                        <a:xfrm>
                          <a:off x="0" y="0"/>
                          <a:ext cx="3928658" cy="1943801"/>
                          <a:chOff x="3381671" y="2808100"/>
                          <a:chExt cx="3928658" cy="1943801"/>
                        </a:xfrm>
                      </wpg:grpSpPr>
                      <wpg:grpSp>
                        <wpg:cNvPr id="278" name="Grupo 278"/>
                        <wpg:cNvGrpSpPr/>
                        <wpg:grpSpPr>
                          <a:xfrm>
                            <a:off x="3381671" y="2808100"/>
                            <a:ext cx="3928658" cy="1943801"/>
                            <a:chOff x="0" y="0"/>
                            <a:chExt cx="3928650" cy="1943800"/>
                          </a:xfrm>
                        </wpg:grpSpPr>
                        <wps:wsp>
                          <wps:cNvPr id="279" name="Rectángulo 279"/>
                          <wps:cNvSpPr/>
                          <wps:spPr>
                            <a:xfrm>
                              <a:off x="0" y="0"/>
                              <a:ext cx="3928650" cy="1943800"/>
                            </a:xfrm>
                            <a:prstGeom prst="rect">
                              <a:avLst/>
                            </a:prstGeom>
                            <a:noFill/>
                            <a:ln>
                              <a:noFill/>
                            </a:ln>
                          </wps:spPr>
                          <wps:txbx>
                            <w:txbxContent>
                              <w:p w14:paraId="582698EA"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g:grpSp>
                          <wpg:cNvPr id="280" name="Grupo 280"/>
                          <wpg:cNvGrpSpPr/>
                          <wpg:grpSpPr>
                            <a:xfrm>
                              <a:off x="0" y="0"/>
                              <a:ext cx="3928650" cy="1943800"/>
                              <a:chOff x="0" y="0"/>
                              <a:chExt cx="3928650" cy="1943800"/>
                            </a:xfrm>
                          </wpg:grpSpPr>
                          <wps:wsp>
                            <wps:cNvPr id="281" name="Rectángulo 281"/>
                            <wps:cNvSpPr/>
                            <wps:spPr>
                              <a:xfrm>
                                <a:off x="0" y="0"/>
                                <a:ext cx="3928650" cy="1943800"/>
                              </a:xfrm>
                              <a:prstGeom prst="rect">
                                <a:avLst/>
                              </a:prstGeom>
                              <a:noFill/>
                              <a:ln>
                                <a:noFill/>
                              </a:ln>
                            </wps:spPr>
                            <wps:txbx>
                              <w:txbxContent>
                                <w:p w14:paraId="2976574C"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282" name="Rectángulo: esquinas redondeadas 282"/>
                            <wps:cNvSpPr/>
                            <wps:spPr>
                              <a:xfrm>
                                <a:off x="1726" y="745446"/>
                                <a:ext cx="754847" cy="452908"/>
                              </a:xfrm>
                              <a:prstGeom prst="roundRect">
                                <a:avLst>
                                  <a:gd name="adj" fmla="val 10000"/>
                                </a:avLst>
                              </a:prstGeom>
                              <a:solidFill>
                                <a:schemeClr val="accent6"/>
                              </a:solidFill>
                              <a:ln w="25400" cap="flat" cmpd="sng">
                                <a:solidFill>
                                  <a:schemeClr val="lt1"/>
                                </a:solidFill>
                                <a:prstDash val="solid"/>
                                <a:round/>
                                <a:headEnd type="none" w="sm" len="sm"/>
                                <a:tailEnd type="none" w="sm" len="sm"/>
                              </a:ln>
                            </wps:spPr>
                            <wps:txbx>
                              <w:txbxContent>
                                <w:p w14:paraId="509A2E59"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283" name="Rectángulo 283"/>
                            <wps:cNvSpPr/>
                            <wps:spPr>
                              <a:xfrm>
                                <a:off x="14991" y="758711"/>
                                <a:ext cx="728317" cy="426378"/>
                              </a:xfrm>
                              <a:prstGeom prst="rect">
                                <a:avLst/>
                              </a:prstGeom>
                              <a:noFill/>
                              <a:ln>
                                <a:noFill/>
                              </a:ln>
                            </wps:spPr>
                            <wps:txbx>
                              <w:txbxContent>
                                <w:p w14:paraId="42371D51" w14:textId="77777777" w:rsidR="00C64457" w:rsidRDefault="00751287">
                                  <w:pPr>
                                    <w:spacing w:line="215" w:lineRule="auto"/>
                                    <w:ind w:firstLine="0"/>
                                    <w:jc w:val="center"/>
                                    <w:textDirection w:val="btLr"/>
                                  </w:pPr>
                                  <w:r>
                                    <w:rPr>
                                      <w:rFonts w:ascii="Cambria" w:eastAsia="Cambria" w:hAnsi="Cambria" w:cs="Cambria"/>
                                      <w:color w:val="000000"/>
                                      <w:sz w:val="16"/>
                                    </w:rPr>
                                    <w:t>Partes del Contrato</w:t>
                                  </w:r>
                                </w:p>
                              </w:txbxContent>
                            </wps:txbx>
                            <wps:bodyPr spcFirstLastPara="1" wrap="square" lIns="30475" tIns="30475" rIns="30475" bIns="30475" anchor="ctr" anchorCtr="0">
                              <a:noAutofit/>
                            </wps:bodyPr>
                          </wps:wsp>
                          <wps:wsp>
                            <wps:cNvPr id="284" name="Flecha: a la derecha 284"/>
                            <wps:cNvSpPr/>
                            <wps:spPr>
                              <a:xfrm>
                                <a:off x="832058" y="878299"/>
                                <a:ext cx="160027" cy="187202"/>
                              </a:xfrm>
                              <a:prstGeom prst="rightArrow">
                                <a:avLst>
                                  <a:gd name="adj1" fmla="val 60000"/>
                                  <a:gd name="adj2" fmla="val 50000"/>
                                </a:avLst>
                              </a:prstGeom>
                              <a:solidFill>
                                <a:srgbClr val="B1C0D7"/>
                              </a:solidFill>
                              <a:ln>
                                <a:noFill/>
                              </a:ln>
                            </wps:spPr>
                            <wps:txbx>
                              <w:txbxContent>
                                <w:p w14:paraId="1FD912AC"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285" name="Rectángulo 285"/>
                            <wps:cNvSpPr/>
                            <wps:spPr>
                              <a:xfrm>
                                <a:off x="832058" y="915739"/>
                                <a:ext cx="112019" cy="112322"/>
                              </a:xfrm>
                              <a:prstGeom prst="rect">
                                <a:avLst/>
                              </a:prstGeom>
                              <a:noFill/>
                              <a:ln>
                                <a:noFill/>
                              </a:ln>
                            </wps:spPr>
                            <wps:txbx>
                              <w:txbxContent>
                                <w:p w14:paraId="3B22DBE8" w14:textId="77777777" w:rsidR="00C64457" w:rsidRDefault="00C64457">
                                  <w:pPr>
                                    <w:spacing w:line="215" w:lineRule="auto"/>
                                    <w:ind w:firstLine="0"/>
                                    <w:jc w:val="center"/>
                                    <w:textDirection w:val="btLr"/>
                                  </w:pPr>
                                </w:p>
                              </w:txbxContent>
                            </wps:txbx>
                            <wps:bodyPr spcFirstLastPara="1" wrap="square" lIns="0" tIns="0" rIns="0" bIns="0" anchor="ctr" anchorCtr="0">
                              <a:noAutofit/>
                            </wps:bodyPr>
                          </wps:wsp>
                          <wps:wsp>
                            <wps:cNvPr id="286" name="Rectángulo: esquinas redondeadas 286"/>
                            <wps:cNvSpPr/>
                            <wps:spPr>
                              <a:xfrm>
                                <a:off x="1058512" y="745446"/>
                                <a:ext cx="754847" cy="452908"/>
                              </a:xfrm>
                              <a:prstGeom prst="roundRect">
                                <a:avLst>
                                  <a:gd name="adj" fmla="val 10000"/>
                                </a:avLst>
                              </a:prstGeom>
                              <a:solidFill>
                                <a:srgbClr val="D99593"/>
                              </a:solidFill>
                              <a:ln w="25400" cap="flat" cmpd="sng">
                                <a:solidFill>
                                  <a:schemeClr val="lt1"/>
                                </a:solidFill>
                                <a:prstDash val="solid"/>
                                <a:round/>
                                <a:headEnd type="none" w="sm" len="sm"/>
                                <a:tailEnd type="none" w="sm" len="sm"/>
                              </a:ln>
                            </wps:spPr>
                            <wps:txbx>
                              <w:txbxContent>
                                <w:p w14:paraId="14A3188C"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287" name="Rectángulo 287"/>
                            <wps:cNvSpPr/>
                            <wps:spPr>
                              <a:xfrm>
                                <a:off x="1071777" y="758711"/>
                                <a:ext cx="728317" cy="426378"/>
                              </a:xfrm>
                              <a:prstGeom prst="rect">
                                <a:avLst/>
                              </a:prstGeom>
                              <a:noFill/>
                              <a:ln>
                                <a:noFill/>
                              </a:ln>
                            </wps:spPr>
                            <wps:txbx>
                              <w:txbxContent>
                                <w:p w14:paraId="78576FFE" w14:textId="77777777" w:rsidR="00C64457" w:rsidRDefault="00751287">
                                  <w:pPr>
                                    <w:spacing w:line="215" w:lineRule="auto"/>
                                    <w:ind w:firstLine="0"/>
                                    <w:jc w:val="center"/>
                                    <w:textDirection w:val="btLr"/>
                                  </w:pPr>
                                  <w:r>
                                    <w:rPr>
                                      <w:rFonts w:ascii="Cambria" w:eastAsia="Cambria" w:hAnsi="Cambria" w:cs="Cambria"/>
                                      <w:color w:val="000000"/>
                                      <w:sz w:val="16"/>
                                    </w:rPr>
                                    <w:t xml:space="preserve">Remitente </w:t>
                                  </w:r>
                                </w:p>
                              </w:txbxContent>
                            </wps:txbx>
                            <wps:bodyPr spcFirstLastPara="1" wrap="square" lIns="30475" tIns="30475" rIns="30475" bIns="30475" anchor="ctr" anchorCtr="0">
                              <a:noAutofit/>
                            </wps:bodyPr>
                          </wps:wsp>
                          <wps:wsp>
                            <wps:cNvPr id="288" name="Flecha: a la derecha 288"/>
                            <wps:cNvSpPr/>
                            <wps:spPr>
                              <a:xfrm>
                                <a:off x="1888844" y="878299"/>
                                <a:ext cx="160027" cy="187202"/>
                              </a:xfrm>
                              <a:prstGeom prst="rightArrow">
                                <a:avLst>
                                  <a:gd name="adj1" fmla="val 60000"/>
                                  <a:gd name="adj2" fmla="val 50000"/>
                                </a:avLst>
                              </a:prstGeom>
                              <a:solidFill>
                                <a:srgbClr val="B1C0D7"/>
                              </a:solidFill>
                              <a:ln>
                                <a:noFill/>
                              </a:ln>
                            </wps:spPr>
                            <wps:txbx>
                              <w:txbxContent>
                                <w:p w14:paraId="65A75859"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289" name="Rectángulo 289"/>
                            <wps:cNvSpPr/>
                            <wps:spPr>
                              <a:xfrm>
                                <a:off x="1888844" y="915739"/>
                                <a:ext cx="112019" cy="112322"/>
                              </a:xfrm>
                              <a:prstGeom prst="rect">
                                <a:avLst/>
                              </a:prstGeom>
                              <a:noFill/>
                              <a:ln>
                                <a:noFill/>
                              </a:ln>
                            </wps:spPr>
                            <wps:txbx>
                              <w:txbxContent>
                                <w:p w14:paraId="531D443E" w14:textId="77777777" w:rsidR="00C64457" w:rsidRDefault="00C64457">
                                  <w:pPr>
                                    <w:spacing w:line="215" w:lineRule="auto"/>
                                    <w:ind w:firstLine="0"/>
                                    <w:jc w:val="center"/>
                                    <w:textDirection w:val="btLr"/>
                                  </w:pPr>
                                </w:p>
                              </w:txbxContent>
                            </wps:txbx>
                            <wps:bodyPr spcFirstLastPara="1" wrap="square" lIns="0" tIns="0" rIns="0" bIns="0" anchor="ctr" anchorCtr="0">
                              <a:noAutofit/>
                            </wps:bodyPr>
                          </wps:wsp>
                          <wps:wsp>
                            <wps:cNvPr id="290" name="Rectángulo: esquinas redondeadas 290"/>
                            <wps:cNvSpPr/>
                            <wps:spPr>
                              <a:xfrm>
                                <a:off x="2115298" y="745446"/>
                                <a:ext cx="754847" cy="452908"/>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2B69DDE8"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291" name="Rectángulo 291"/>
                            <wps:cNvSpPr/>
                            <wps:spPr>
                              <a:xfrm>
                                <a:off x="2128563" y="758711"/>
                                <a:ext cx="728317" cy="426378"/>
                              </a:xfrm>
                              <a:prstGeom prst="rect">
                                <a:avLst/>
                              </a:prstGeom>
                              <a:noFill/>
                              <a:ln>
                                <a:noFill/>
                              </a:ln>
                            </wps:spPr>
                            <wps:txbx>
                              <w:txbxContent>
                                <w:p w14:paraId="1958753D" w14:textId="77777777" w:rsidR="00C64457" w:rsidRDefault="00751287">
                                  <w:pPr>
                                    <w:spacing w:line="215" w:lineRule="auto"/>
                                    <w:ind w:firstLine="0"/>
                                    <w:jc w:val="center"/>
                                    <w:textDirection w:val="btLr"/>
                                  </w:pPr>
                                  <w:r>
                                    <w:rPr>
                                      <w:rFonts w:ascii="Cambria" w:eastAsia="Cambria" w:hAnsi="Cambria" w:cs="Cambria"/>
                                      <w:color w:val="000000"/>
                                      <w:sz w:val="16"/>
                                    </w:rPr>
                                    <w:t>Transportador</w:t>
                                  </w:r>
                                </w:p>
                              </w:txbxContent>
                            </wps:txbx>
                            <wps:bodyPr spcFirstLastPara="1" wrap="square" lIns="30475" tIns="30475" rIns="30475" bIns="30475" anchor="ctr" anchorCtr="0">
                              <a:noAutofit/>
                            </wps:bodyPr>
                          </wps:wsp>
                          <wps:wsp>
                            <wps:cNvPr id="292" name="Flecha: a la derecha 292"/>
                            <wps:cNvSpPr/>
                            <wps:spPr>
                              <a:xfrm>
                                <a:off x="2945630" y="878299"/>
                                <a:ext cx="160027" cy="187202"/>
                              </a:xfrm>
                              <a:prstGeom prst="rightArrow">
                                <a:avLst>
                                  <a:gd name="adj1" fmla="val 60000"/>
                                  <a:gd name="adj2" fmla="val 50000"/>
                                </a:avLst>
                              </a:prstGeom>
                              <a:solidFill>
                                <a:srgbClr val="B1C0D7"/>
                              </a:solidFill>
                              <a:ln>
                                <a:noFill/>
                              </a:ln>
                            </wps:spPr>
                            <wps:txbx>
                              <w:txbxContent>
                                <w:p w14:paraId="1B767D0C"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293" name="Rectángulo 293"/>
                            <wps:cNvSpPr/>
                            <wps:spPr>
                              <a:xfrm>
                                <a:off x="2945630" y="915739"/>
                                <a:ext cx="112019" cy="112322"/>
                              </a:xfrm>
                              <a:prstGeom prst="rect">
                                <a:avLst/>
                              </a:prstGeom>
                              <a:noFill/>
                              <a:ln>
                                <a:noFill/>
                              </a:ln>
                            </wps:spPr>
                            <wps:txbx>
                              <w:txbxContent>
                                <w:p w14:paraId="1805F33E" w14:textId="77777777" w:rsidR="00C64457" w:rsidRDefault="00C64457">
                                  <w:pPr>
                                    <w:spacing w:line="215" w:lineRule="auto"/>
                                    <w:ind w:firstLine="0"/>
                                    <w:jc w:val="center"/>
                                    <w:textDirection w:val="btLr"/>
                                  </w:pPr>
                                </w:p>
                              </w:txbxContent>
                            </wps:txbx>
                            <wps:bodyPr spcFirstLastPara="1" wrap="square" lIns="0" tIns="0" rIns="0" bIns="0" anchor="ctr" anchorCtr="0">
                              <a:noAutofit/>
                            </wps:bodyPr>
                          </wps:wsp>
                          <wps:wsp>
                            <wps:cNvPr id="294" name="Rectángulo: esquinas redondeadas 294"/>
                            <wps:cNvSpPr/>
                            <wps:spPr>
                              <a:xfrm>
                                <a:off x="3172084" y="745446"/>
                                <a:ext cx="754847" cy="452908"/>
                              </a:xfrm>
                              <a:prstGeom prst="roundRect">
                                <a:avLst>
                                  <a:gd name="adj" fmla="val 10000"/>
                                </a:avLst>
                              </a:prstGeom>
                              <a:solidFill>
                                <a:srgbClr val="5F497A"/>
                              </a:solidFill>
                              <a:ln w="25400" cap="flat" cmpd="sng">
                                <a:solidFill>
                                  <a:schemeClr val="lt1"/>
                                </a:solidFill>
                                <a:prstDash val="solid"/>
                                <a:round/>
                                <a:headEnd type="none" w="sm" len="sm"/>
                                <a:tailEnd type="none" w="sm" len="sm"/>
                              </a:ln>
                            </wps:spPr>
                            <wps:txbx>
                              <w:txbxContent>
                                <w:p w14:paraId="6E713E79"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295" name="Rectángulo 295"/>
                            <wps:cNvSpPr/>
                            <wps:spPr>
                              <a:xfrm>
                                <a:off x="3185349" y="758711"/>
                                <a:ext cx="728317" cy="426378"/>
                              </a:xfrm>
                              <a:prstGeom prst="rect">
                                <a:avLst/>
                              </a:prstGeom>
                              <a:noFill/>
                              <a:ln>
                                <a:noFill/>
                              </a:ln>
                            </wps:spPr>
                            <wps:txbx>
                              <w:txbxContent>
                                <w:p w14:paraId="2DC683BA" w14:textId="77777777" w:rsidR="00C64457" w:rsidRDefault="00751287">
                                  <w:pPr>
                                    <w:spacing w:line="215" w:lineRule="auto"/>
                                    <w:ind w:firstLine="0"/>
                                    <w:jc w:val="center"/>
                                    <w:textDirection w:val="btLr"/>
                                  </w:pPr>
                                  <w:r>
                                    <w:rPr>
                                      <w:rFonts w:ascii="Cambria" w:eastAsia="Cambria" w:hAnsi="Cambria" w:cs="Cambria"/>
                                      <w:color w:val="000000"/>
                                      <w:sz w:val="16"/>
                                    </w:rPr>
                                    <w:t>Destinatario</w:t>
                                  </w:r>
                                </w:p>
                              </w:txbxContent>
                            </wps:txbx>
                            <wps:bodyPr spcFirstLastPara="1" wrap="square" lIns="30475" tIns="30475" rIns="30475" bIns="30475" anchor="ctr" anchorCtr="0">
                              <a:noAutofit/>
                            </wps:bodyPr>
                          </wps:wsp>
                        </wpg:grpSp>
                      </wpg:grpSp>
                    </wpg:wgp>
                  </a:graphicData>
                </a:graphic>
              </wp:inline>
            </w:drawing>
          </mc:Choice>
          <mc:Fallback>
            <w:pict>
              <v:group w14:anchorId="5958616C" id="Grupo 323" o:spid="_x0000_s1135" style="width:309.35pt;height:153.05pt;mso-position-horizontal-relative:char;mso-position-vertical-relative:line" coordorigin="33816,28081" coordsize="39286,19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">
                <v:group id="Grupo 278" o:spid="_x0000_s1136" style="position:absolute;left:33816;top:28081;width:39287;height:19438" coordsize="39286,19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ángulo 279" o:spid="_x0000_s1137" style="position:absolute;width:39286;height:19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" filled="f" stroked="f">
                    <v:textbox inset="2.53958mm,2.53958mm,2.53958mm,2.53958mm">
                      <w:txbxContent>
                        <w:p w14:paraId="582698EA" w14:textId="77777777" w:rsidR="00C64457" w:rsidRDefault="00C64457">
                          <w:pPr>
                            <w:spacing w:line="240" w:lineRule="auto"/>
                            <w:ind w:firstLine="0"/>
                            <w:textDirection w:val="btLr"/>
                          </w:pPr>
                        </w:p>
                      </w:txbxContent>
                    </v:textbox>
                  </v:rect>
                  <v:group id="Grupo 280" o:spid="_x0000_s1138" style="position:absolute;width:39286;height:19438" coordsize="39286,19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rect id="Rectángulo 281" o:spid="_x0000_s1139" style="position:absolute;width:39286;height:19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" filled="f" stroked="f">
                      <v:textbox inset="2.53958mm,2.53958mm,2.53958mm,2.53958mm">
                        <w:txbxContent>
                          <w:p w14:paraId="2976574C" w14:textId="77777777" w:rsidR="00C64457" w:rsidRDefault="00C64457">
                            <w:pPr>
                              <w:spacing w:line="240" w:lineRule="auto"/>
                              <w:ind w:firstLine="0"/>
                              <w:textDirection w:val="btLr"/>
                            </w:pPr>
                          </w:p>
                        </w:txbxContent>
                      </v:textbox>
                    </v:rect>
                    <v:roundrect id="Rectángulo: esquinas redondeadas 282" o:spid="_x0000_s1140" style="position:absolute;left:17;top:7454;width:7548;height:452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" fillcolor="#f79646 [3209]" strokecolor="white [3201]" strokeweight="2pt">
                      <v:stroke startarrowwidth="narrow" startarrowlength="short" endarrowwidth="narrow" endarrowlength="short"/>
                      <v:textbox inset="2.53958mm,2.53958mm,2.53958mm,2.53958mm">
                        <w:txbxContent>
                          <w:p w14:paraId="509A2E59" w14:textId="77777777" w:rsidR="00C64457" w:rsidRDefault="00C64457">
                            <w:pPr>
                              <w:spacing w:line="240" w:lineRule="auto"/>
                              <w:ind w:firstLine="0"/>
                              <w:textDirection w:val="btLr"/>
                            </w:pPr>
                          </w:p>
                        </w:txbxContent>
                      </v:textbox>
                    </v:roundrect>
                    <v:rect id="Rectángulo 283" o:spid="_x0000_s1141" style="position:absolute;left:149;top:7587;width:7284;height:4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" filled="f" stroked="f">
                      <v:textbox inset=".84653mm,.84653mm,.84653mm,.84653mm">
                        <w:txbxContent>
                          <w:p w14:paraId="42371D51" w14:textId="77777777" w:rsidR="00C64457" w:rsidRDefault="00751287">
                            <w:pPr>
                              <w:spacing w:line="215" w:lineRule="auto"/>
                              <w:ind w:firstLine="0"/>
                              <w:jc w:val="center"/>
                              <w:textDirection w:val="btLr"/>
                            </w:pPr>
                            <w:r>
                              <w:rPr>
                                <w:rFonts w:ascii="Cambria" w:eastAsia="Cambria" w:hAnsi="Cambria" w:cs="Cambria"/>
                                <w:color w:val="000000"/>
                                <w:sz w:val="16"/>
                              </w:rPr>
                              <w:t>Partes del Contrato</w:t>
                            </w:r>
                          </w:p>
                        </w:txbxContent>
                      </v:textbox>
                    </v:rect>
                    <v:shape id="Flecha: a la derecha 284" o:spid="_x0000_s1142" type="#_x0000_t13" style="position:absolute;left:8320;top:8782;width:1600;height:1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" adj="10800,4320" fillcolor="#b1c0d7" stroked="f">
                      <v:textbox inset="2.53958mm,2.53958mm,2.53958mm,2.53958mm">
                        <w:txbxContent>
                          <w:p w14:paraId="1FD912AC" w14:textId="77777777" w:rsidR="00C64457" w:rsidRDefault="00C64457">
                            <w:pPr>
                              <w:spacing w:line="240" w:lineRule="auto"/>
                              <w:ind w:firstLine="0"/>
                              <w:textDirection w:val="btLr"/>
                            </w:pPr>
                          </w:p>
                        </w:txbxContent>
                      </v:textbox>
                    </v:shape>
                    <v:rect id="Rectángulo 285" o:spid="_x0000_s1143" style="position:absolute;left:8320;top:9157;width:1120;height:1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" filled="f" stroked="f">
                      <v:textbox inset="0,0,0,0">
                        <w:txbxContent>
                          <w:p w14:paraId="3B22DBE8" w14:textId="77777777" w:rsidR="00C64457" w:rsidRDefault="00C64457">
                            <w:pPr>
                              <w:spacing w:line="215" w:lineRule="auto"/>
                              <w:ind w:firstLine="0"/>
                              <w:jc w:val="center"/>
                              <w:textDirection w:val="btLr"/>
                            </w:pPr>
                          </w:p>
                        </w:txbxContent>
                      </v:textbox>
                    </v:rect>
                    <v:roundrect id="Rectángulo: esquinas redondeadas 286" o:spid="_x0000_s1144" style="position:absolute;left:10585;top:7454;width:7548;height:452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" fillcolor="#d99593" strokecolor="white [3201]" strokeweight="2pt">
                      <v:stroke startarrowwidth="narrow" startarrowlength="short" endarrowwidth="narrow" endarrowlength="short"/>
                      <v:textbox inset="2.53958mm,2.53958mm,2.53958mm,2.53958mm">
                        <w:txbxContent>
                          <w:p w14:paraId="14A3188C" w14:textId="77777777" w:rsidR="00C64457" w:rsidRDefault="00C64457">
                            <w:pPr>
                              <w:spacing w:line="240" w:lineRule="auto"/>
                              <w:ind w:firstLine="0"/>
                              <w:textDirection w:val="btLr"/>
                            </w:pPr>
                          </w:p>
                        </w:txbxContent>
                      </v:textbox>
                    </v:roundrect>
                    <v:rect id="Rectángulo 287" o:spid="_x0000_s1145" style="position:absolute;left:10717;top:7587;width:7283;height:4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" filled="f" stroked="f">
                      <v:textbox inset=".84653mm,.84653mm,.84653mm,.84653mm">
                        <w:txbxContent>
                          <w:p w14:paraId="78576FFE" w14:textId="77777777" w:rsidR="00C64457" w:rsidRDefault="00751287">
                            <w:pPr>
                              <w:spacing w:line="215" w:lineRule="auto"/>
                              <w:ind w:firstLine="0"/>
                              <w:jc w:val="center"/>
                              <w:textDirection w:val="btLr"/>
                            </w:pPr>
                            <w:r>
                              <w:rPr>
                                <w:rFonts w:ascii="Cambria" w:eastAsia="Cambria" w:hAnsi="Cambria" w:cs="Cambria"/>
                                <w:color w:val="000000"/>
                                <w:sz w:val="16"/>
                              </w:rPr>
                              <w:t xml:space="preserve">Remitente </w:t>
                            </w:r>
                          </w:p>
                        </w:txbxContent>
                      </v:textbox>
                    </v:rect>
                    <v:shape id="Flecha: a la derecha 288" o:spid="_x0000_s1146" type="#_x0000_t13" style="position:absolute;left:18888;top:8782;width:1600;height:1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" adj="10800,4320" fillcolor="#b1c0d7" stroked="f">
                      <v:textbox inset="2.53958mm,2.53958mm,2.53958mm,2.53958mm">
                        <w:txbxContent>
                          <w:p w14:paraId="65A75859" w14:textId="77777777" w:rsidR="00C64457" w:rsidRDefault="00C64457">
                            <w:pPr>
                              <w:spacing w:line="240" w:lineRule="auto"/>
                              <w:ind w:firstLine="0"/>
                              <w:textDirection w:val="btLr"/>
                            </w:pPr>
                          </w:p>
                        </w:txbxContent>
                      </v:textbox>
                    </v:shape>
                    <v:rect id="Rectángulo 289" o:spid="_x0000_s1147" style="position:absolute;left:18888;top:9157;width:1120;height:1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" filled="f" stroked="f">
                      <v:textbox inset="0,0,0,0">
                        <w:txbxContent>
                          <w:p w14:paraId="531D443E" w14:textId="77777777" w:rsidR="00C64457" w:rsidRDefault="00C64457">
                            <w:pPr>
                              <w:spacing w:line="215" w:lineRule="auto"/>
                              <w:ind w:firstLine="0"/>
                              <w:jc w:val="center"/>
                              <w:textDirection w:val="btLr"/>
                            </w:pPr>
                          </w:p>
                        </w:txbxContent>
                      </v:textbox>
                    </v:rect>
                    <v:roundrect id="Rectángulo: esquinas redondeadas 290" o:spid="_x0000_s1148" style="position:absolute;left:21152;top:7454;width:7549;height:452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14:paraId="2B69DDE8" w14:textId="77777777" w:rsidR="00C64457" w:rsidRDefault="00C64457">
                            <w:pPr>
                              <w:spacing w:line="240" w:lineRule="auto"/>
                              <w:ind w:firstLine="0"/>
                              <w:textDirection w:val="btLr"/>
                            </w:pPr>
                          </w:p>
                        </w:txbxContent>
                      </v:textbox>
                    </v:roundrect>
                    <v:rect id="Rectángulo 291" o:spid="_x0000_s1149" style="position:absolute;left:21285;top:7587;width:7283;height:4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" filled="f" stroked="f">
                      <v:textbox inset=".84653mm,.84653mm,.84653mm,.84653mm">
                        <w:txbxContent>
                          <w:p w14:paraId="1958753D" w14:textId="77777777" w:rsidR="00C64457" w:rsidRDefault="00751287">
                            <w:pPr>
                              <w:spacing w:line="215" w:lineRule="auto"/>
                              <w:ind w:firstLine="0"/>
                              <w:jc w:val="center"/>
                              <w:textDirection w:val="btLr"/>
                            </w:pPr>
                            <w:r>
                              <w:rPr>
                                <w:rFonts w:ascii="Cambria" w:eastAsia="Cambria" w:hAnsi="Cambria" w:cs="Cambria"/>
                                <w:color w:val="000000"/>
                                <w:sz w:val="16"/>
                              </w:rPr>
                              <w:t>Transportador</w:t>
                            </w:r>
                          </w:p>
                        </w:txbxContent>
                      </v:textbox>
                    </v:rect>
                    <v:shape id="Flecha: a la derecha 292" o:spid="_x0000_s1150" type="#_x0000_t13" style="position:absolute;left:29456;top:8782;width:1600;height:1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" adj="10800,4320" fillcolor="#b1c0d7" stroked="f">
                      <v:textbox inset="2.53958mm,2.53958mm,2.53958mm,2.53958mm">
                        <w:txbxContent>
                          <w:p w14:paraId="1B767D0C" w14:textId="77777777" w:rsidR="00C64457" w:rsidRDefault="00C64457">
                            <w:pPr>
                              <w:spacing w:line="240" w:lineRule="auto"/>
                              <w:ind w:firstLine="0"/>
                              <w:textDirection w:val="btLr"/>
                            </w:pPr>
                          </w:p>
                        </w:txbxContent>
                      </v:textbox>
                    </v:shape>
                    <v:rect id="Rectángulo 293" o:spid="_x0000_s1151" style="position:absolute;left:29456;top:9157;width:1120;height:1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" filled="f" stroked="f">
                      <v:textbox inset="0,0,0,0">
                        <w:txbxContent>
                          <w:p w14:paraId="1805F33E" w14:textId="77777777" w:rsidR="00C64457" w:rsidRDefault="00C64457">
                            <w:pPr>
                              <w:spacing w:line="215" w:lineRule="auto"/>
                              <w:ind w:firstLine="0"/>
                              <w:jc w:val="center"/>
                              <w:textDirection w:val="btLr"/>
                            </w:pPr>
                          </w:p>
                        </w:txbxContent>
                      </v:textbox>
                    </v:rect>
                    <v:roundrect id="Rectángulo: esquinas redondeadas 294" o:spid="_x0000_s1152" style="position:absolute;left:31720;top:7454;width:7549;height:452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" fillcolor="#5f497a" strokecolor="white [3201]" strokeweight="2pt">
                      <v:stroke startarrowwidth="narrow" startarrowlength="short" endarrowwidth="narrow" endarrowlength="short"/>
                      <v:textbox inset="2.53958mm,2.53958mm,2.53958mm,2.53958mm">
                        <w:txbxContent>
                          <w:p w14:paraId="6E713E79" w14:textId="77777777" w:rsidR="00C64457" w:rsidRDefault="00C64457">
                            <w:pPr>
                              <w:spacing w:line="240" w:lineRule="auto"/>
                              <w:ind w:firstLine="0"/>
                              <w:textDirection w:val="btLr"/>
                            </w:pPr>
                          </w:p>
                        </w:txbxContent>
                      </v:textbox>
                    </v:roundrect>
                    <v:rect id="Rectángulo 295" o:spid="_x0000_s1153" style="position:absolute;left:31853;top:7587;width:7283;height:4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" filled="f" stroked="f">
                      <v:textbox inset=".84653mm,.84653mm,.84653mm,.84653mm">
                        <w:txbxContent>
                          <w:p w14:paraId="2DC683BA" w14:textId="77777777" w:rsidR="00C64457" w:rsidRDefault="00751287">
                            <w:pPr>
                              <w:spacing w:line="215" w:lineRule="auto"/>
                              <w:ind w:firstLine="0"/>
                              <w:jc w:val="center"/>
                              <w:textDirection w:val="btLr"/>
                            </w:pPr>
                            <w:r>
                              <w:rPr>
                                <w:rFonts w:ascii="Cambria" w:eastAsia="Cambria" w:hAnsi="Cambria" w:cs="Cambria"/>
                                <w:color w:val="000000"/>
                                <w:sz w:val="16"/>
                              </w:rPr>
                              <w:t>Destinatario</w:t>
                            </w:r>
                          </w:p>
                        </w:txbxContent>
                      </v:textbox>
                    </v:rect>
                  </v:group>
                </v:group>
                <w10:anchorlock/>
              </v:group>
            </w:pict>
          </mc:Fallback>
        </mc:AlternateContent>
      </w:r>
      <w:r>
        <w:rPr>
          <w:noProof/>
        </w:rPr>
        <mc:AlternateContent>
          <mc:Choice Requires="wps">
            <w:drawing>
              <wp:anchor distT="0" distB="0" distL="114300" distR="114300" simplePos="0" relativeHeight="251680768" behindDoc="0" locked="0" layoutInCell="1" hidden="0" allowOverlap="1" wp14:anchorId="0A68C7C4" wp14:editId="70C45E93">
                <wp:simplePos x="0" y="0"/>
                <wp:positionH relativeFrom="column">
                  <wp:posOffset>1168400</wp:posOffset>
                </wp:positionH>
                <wp:positionV relativeFrom="paragraph">
                  <wp:posOffset>1409700</wp:posOffset>
                </wp:positionV>
                <wp:extent cx="2222653" cy="298829"/>
                <wp:effectExtent l="0" t="0" r="0" b="0"/>
                <wp:wrapNone/>
                <wp:docPr id="349" name="Rectángulo 349"/>
                <wp:cNvGraphicFramePr/>
                <a:graphic xmlns:a="http://schemas.openxmlformats.org/drawingml/2006/main">
                  <a:graphicData uri="http://schemas.microsoft.com/office/word/2010/wordprocessingShape">
                    <wps:wsp>
                      <wps:cNvSpPr/>
                      <wps:spPr>
                        <a:xfrm>
                          <a:off x="4244199" y="3640111"/>
                          <a:ext cx="2203603" cy="279779"/>
                        </a:xfrm>
                        <a:prstGeom prst="rect">
                          <a:avLst/>
                        </a:prstGeom>
                        <a:solidFill>
                          <a:schemeClr val="lt1"/>
                        </a:solidFill>
                        <a:ln>
                          <a:noFill/>
                        </a:ln>
                      </wps:spPr>
                      <wps:txbx>
                        <w:txbxContent>
                          <w:p w14:paraId="3248F0E6" w14:textId="77777777" w:rsidR="00C64457" w:rsidRDefault="00751287">
                            <w:pPr>
                              <w:spacing w:line="275" w:lineRule="auto"/>
                              <w:textDirection w:val="btLr"/>
                            </w:pPr>
                            <w:r>
                              <w:rPr>
                                <w:color w:val="000000"/>
                              </w:rPr>
                              <w:t>Nota. SENA (2021).</w:t>
                            </w:r>
                          </w:p>
                        </w:txbxContent>
                      </wps:txbx>
                      <wps:bodyPr spcFirstLastPara="1" wrap="square" lIns="91425" tIns="45700" rIns="91425" bIns="45700" anchor="t" anchorCtr="0">
                        <a:noAutofit/>
                      </wps:bodyPr>
                    </wps:wsp>
                  </a:graphicData>
                </a:graphic>
              </wp:anchor>
            </w:drawing>
          </mc:Choice>
          <mc:Fallback>
            <w:pict>
              <v:rect w14:anchorId="0A68C7C4" id="Rectángulo 349" o:spid="_x0000_s1154" style="position:absolute;left:0;text-align:left;margin-left:92pt;margin-top:111pt;width:175pt;height:23.5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" fillcolor="white [3201]" stroked="f">
                <v:textbox inset="2.53958mm,1.2694mm,2.53958mm,1.2694mm">
                  <w:txbxContent>
                    <w:p w14:paraId="3248F0E6" w14:textId="77777777" w:rsidR="00C64457" w:rsidRDefault="00751287">
                      <w:pPr>
                        <w:spacing w:line="275" w:lineRule="auto"/>
                        <w:textDirection w:val="btLr"/>
                      </w:pPr>
                      <w:r>
                        <w:rPr>
                          <w:color w:val="000000"/>
                        </w:rPr>
                        <w:t>Nota. SENA (2021).</w:t>
                      </w:r>
                    </w:p>
                  </w:txbxContent>
                </v:textbox>
              </v:rect>
            </w:pict>
          </mc:Fallback>
        </mc:AlternateContent>
      </w:r>
    </w:p>
    <w:p w14:paraId="00000131" w14:textId="77777777" w:rsidR="00C64457" w:rsidRDefault="00751287">
      <w:pPr>
        <w:rPr>
          <w:color w:val="000000"/>
        </w:rPr>
      </w:pPr>
      <w:r>
        <w:rPr>
          <w:color w:val="000000"/>
        </w:rPr>
        <w:t>El pago de fletes (Artículo 1009 del CC) es el precio y demás gastos que genere el transportador en el transporte del objeto o cosa, los debe asumir el remitente, el destinatario debe asumir el valor del transporte cuando el envío se ha</w:t>
      </w:r>
      <w:r>
        <w:rPr>
          <w:color w:val="000000"/>
        </w:rPr>
        <w:t>ce bajo la denominación de “pago contra entrega” el destinatario es solidario en el pago del flete.</w:t>
      </w:r>
    </w:p>
    <w:p w14:paraId="00000132" w14:textId="77777777" w:rsidR="00C64457" w:rsidRDefault="00C64457">
      <w:pPr>
        <w:rPr>
          <w:color w:val="000000"/>
        </w:rPr>
      </w:pPr>
    </w:p>
    <w:p w14:paraId="00000133" w14:textId="77777777" w:rsidR="00C64457" w:rsidRDefault="00751287">
      <w:pPr>
        <w:rPr>
          <w:color w:val="000000"/>
        </w:rPr>
      </w:pPr>
      <w:r>
        <w:rPr>
          <w:color w:val="000000"/>
        </w:rPr>
        <w:t>Para visualizar los artículos antes mencionados ingresar al siguiente recurso.</w:t>
      </w:r>
    </w:p>
    <w:p w14:paraId="00000134" w14:textId="77777777" w:rsidR="00C64457" w:rsidRDefault="00C64457">
      <w:pPr>
        <w:rPr>
          <w:color w:val="000000"/>
        </w:rPr>
      </w:pPr>
    </w:p>
    <w:p w14:paraId="00000135" w14:textId="77777777" w:rsidR="00C64457" w:rsidRDefault="00C64457">
      <w:pPr>
        <w:rPr>
          <w:color w:val="000000"/>
        </w:rPr>
      </w:pPr>
    </w:p>
    <w:p w14:paraId="00000136" w14:textId="77777777" w:rsidR="00C64457" w:rsidRDefault="00751287">
      <w:pPr>
        <w:rPr>
          <w:color w:val="000000"/>
        </w:rPr>
      </w:pPr>
      <w:sdt>
        <w:sdtPr>
          <w:tag w:val="goog_rdk_49"/>
          <w:id w:val="1721551130"/>
        </w:sdtPr>
        <w:sdtEndPr/>
        <w:sdtContent>
          <w:commentRangeStart w:id="38"/>
        </w:sdtContent>
      </w:sdt>
      <w:r>
        <w:rPr>
          <w:noProof/>
        </w:rPr>
        <w:drawing>
          <wp:inline distT="0" distB="0" distL="0" distR="0" wp14:anchorId="386D2C55" wp14:editId="4F4A8754">
            <wp:extent cx="5943600" cy="968196"/>
            <wp:effectExtent l="0" t="0" r="0" b="0"/>
            <wp:docPr id="35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3"/>
                    <a:srcRect/>
                    <a:stretch>
                      <a:fillRect/>
                    </a:stretch>
                  </pic:blipFill>
                  <pic:spPr>
                    <a:xfrm>
                      <a:off x="0" y="0"/>
                      <a:ext cx="5943600" cy="968196"/>
                    </a:xfrm>
                    <a:prstGeom prst="rect">
                      <a:avLst/>
                    </a:prstGeom>
                    <a:ln/>
                  </pic:spPr>
                </pic:pic>
              </a:graphicData>
            </a:graphic>
          </wp:inline>
        </w:drawing>
      </w:r>
      <w:commentRangeEnd w:id="38"/>
      <w:r>
        <w:commentReference w:id="38"/>
      </w:r>
      <w:r>
        <w:rPr>
          <w:noProof/>
        </w:rPr>
        <mc:AlternateContent>
          <mc:Choice Requires="wps">
            <w:drawing>
              <wp:anchor distT="0" distB="0" distL="114300" distR="114300" simplePos="0" relativeHeight="251681792" behindDoc="0" locked="0" layoutInCell="1" hidden="0" allowOverlap="1" wp14:anchorId="7936822C" wp14:editId="3B2CB7F6">
                <wp:simplePos x="0" y="0"/>
                <wp:positionH relativeFrom="column">
                  <wp:posOffset>1003300</wp:posOffset>
                </wp:positionH>
                <wp:positionV relativeFrom="paragraph">
                  <wp:posOffset>88900</wp:posOffset>
                </wp:positionV>
                <wp:extent cx="5273675" cy="558800"/>
                <wp:effectExtent l="0" t="0" r="0" b="0"/>
                <wp:wrapNone/>
                <wp:docPr id="318" name="Rectángulo 318"/>
                <wp:cNvGraphicFramePr/>
                <a:graphic xmlns:a="http://schemas.openxmlformats.org/drawingml/2006/main">
                  <a:graphicData uri="http://schemas.microsoft.com/office/word/2010/wordprocessingShape">
                    <wps:wsp>
                      <wps:cNvSpPr/>
                      <wps:spPr>
                        <a:xfrm>
                          <a:off x="2721863" y="3513300"/>
                          <a:ext cx="5248275" cy="533400"/>
                        </a:xfrm>
                        <a:prstGeom prst="rect">
                          <a:avLst/>
                        </a:prstGeom>
                        <a:solidFill>
                          <a:schemeClr val="lt1"/>
                        </a:solidFill>
                        <a:ln w="25400" cap="flat" cmpd="sng">
                          <a:solidFill>
                            <a:schemeClr val="accent6"/>
                          </a:solidFill>
                          <a:prstDash val="solid"/>
                          <a:round/>
                          <a:headEnd type="none" w="sm" len="sm"/>
                          <a:tailEnd type="none" w="sm" len="sm"/>
                        </a:ln>
                      </wps:spPr>
                      <wps:txbx>
                        <w:txbxContent>
                          <w:p w14:paraId="482B6EB5" w14:textId="77777777" w:rsidR="00C64457" w:rsidRDefault="00751287">
                            <w:pPr>
                              <w:spacing w:line="275" w:lineRule="auto"/>
                              <w:jc w:val="center"/>
                              <w:textDirection w:val="btLr"/>
                            </w:pPr>
                            <w:r>
                              <w:rPr>
                                <w:b/>
                                <w:color w:val="000000"/>
                              </w:rPr>
                              <w:t>Art 1008,1009, 1010; partes, pago de fletes, remitente e informac</w:t>
                            </w:r>
                            <w:r>
                              <w:rPr>
                                <w:b/>
                                <w:color w:val="000000"/>
                              </w:rPr>
                              <w:t>ión sobre la cosa (envíos)</w:t>
                            </w:r>
                          </w:p>
                        </w:txbxContent>
                      </wps:txbx>
                      <wps:bodyPr spcFirstLastPara="1" wrap="square" lIns="91425" tIns="45700" rIns="91425" bIns="45700" anchor="ctr" anchorCtr="0">
                        <a:noAutofit/>
                      </wps:bodyPr>
                    </wps:wsp>
                  </a:graphicData>
                </a:graphic>
              </wp:anchor>
            </w:drawing>
          </mc:Choice>
          <mc:Fallback>
            <w:pict>
              <v:rect w14:anchorId="7936822C" id="Rectángulo 318" o:spid="_x0000_s1155" style="position:absolute;left:0;text-align:left;margin-left:79pt;margin-top:7pt;width:415.25pt;height:4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" fillcolor="white [3201]" strokecolor="#f79646 [3209]" strokeweight="2pt">
                <v:stroke startarrowwidth="narrow" startarrowlength="short" endarrowwidth="narrow" endarrowlength="short" joinstyle="round"/>
                <v:textbox inset="2.53958mm,1.2694mm,2.53958mm,1.2694mm">
                  <w:txbxContent>
                    <w:p w14:paraId="482B6EB5" w14:textId="77777777" w:rsidR="00C64457" w:rsidRDefault="00751287">
                      <w:pPr>
                        <w:spacing w:line="275" w:lineRule="auto"/>
                        <w:jc w:val="center"/>
                        <w:textDirection w:val="btLr"/>
                      </w:pPr>
                      <w:r>
                        <w:rPr>
                          <w:b/>
                          <w:color w:val="000000"/>
                        </w:rPr>
                        <w:t>Art 1008,1009, 1010; partes, pago de fletes, remitente e informac</w:t>
                      </w:r>
                      <w:r>
                        <w:rPr>
                          <w:b/>
                          <w:color w:val="000000"/>
                        </w:rPr>
                        <w:t>ión sobre la cosa (envíos)</w:t>
                      </w:r>
                    </w:p>
                  </w:txbxContent>
                </v:textbox>
              </v:rect>
            </w:pict>
          </mc:Fallback>
        </mc:AlternateContent>
      </w:r>
    </w:p>
    <w:p w14:paraId="00000137" w14:textId="77777777" w:rsidR="00C64457" w:rsidRDefault="00751287">
      <w:pPr>
        <w:rPr>
          <w:color w:val="000000"/>
        </w:rPr>
      </w:pPr>
      <w:r>
        <w:rPr>
          <w:color w:val="000000"/>
        </w:rPr>
        <w:t>En cuanto al remitente e información sobre las cosas, este remitente debe informar al transportador al instante de entrega de la mercancía la información del destinatario como nombre, dirección de entrega, teléfonos de contacto, naturaleza de la mercancía,</w:t>
      </w:r>
      <w:r>
        <w:rPr>
          <w:color w:val="000000"/>
        </w:rPr>
        <w:t xml:space="preserve"> costo, propiedades y las condiciones especiales para el cargue, o las necesidades de un embalaje especial, también se debe suministrar información del remitente como nombre, dirección y teléfonos de contacto, ver figura 12.  El suministro de información i</w:t>
      </w:r>
      <w:r>
        <w:rPr>
          <w:color w:val="000000"/>
        </w:rPr>
        <w:t>nexacta o equívoca será únicamente responsabilidad el remitente (Artículo 1010 del CC).</w:t>
      </w:r>
    </w:p>
    <w:p w14:paraId="00000138" w14:textId="77777777" w:rsidR="00C64457" w:rsidRDefault="00C64457">
      <w:pPr>
        <w:rPr>
          <w:color w:val="000000"/>
        </w:rPr>
      </w:pPr>
    </w:p>
    <w:p w14:paraId="00000139" w14:textId="77777777" w:rsidR="00C64457" w:rsidRDefault="00C64457">
      <w:pPr>
        <w:rPr>
          <w:color w:val="000000"/>
        </w:rPr>
      </w:pPr>
    </w:p>
    <w:p w14:paraId="0000013A" w14:textId="77777777" w:rsidR="00C64457" w:rsidRDefault="00751287">
      <w:pPr>
        <w:ind w:firstLine="2694"/>
        <w:rPr>
          <w:b/>
          <w:color w:val="000000"/>
        </w:rPr>
      </w:pPr>
      <w:r>
        <w:rPr>
          <w:b/>
          <w:color w:val="000000"/>
        </w:rPr>
        <w:t>Figura 12</w:t>
      </w:r>
    </w:p>
    <w:p w14:paraId="0000013B" w14:textId="77777777" w:rsidR="00C64457" w:rsidRDefault="00751287">
      <w:pPr>
        <w:ind w:firstLine="2694"/>
        <w:rPr>
          <w:i/>
          <w:color w:val="000000"/>
        </w:rPr>
      </w:pPr>
      <w:r>
        <w:rPr>
          <w:i/>
          <w:color w:val="000000"/>
        </w:rPr>
        <w:t>Información requerida para envíos</w:t>
      </w:r>
    </w:p>
    <w:p w14:paraId="0000013C" w14:textId="77777777" w:rsidR="00C64457" w:rsidRDefault="00C64457">
      <w:pPr>
        <w:rPr>
          <w:color w:val="000000"/>
        </w:rPr>
      </w:pPr>
    </w:p>
    <w:p w14:paraId="0000013D" w14:textId="77777777" w:rsidR="00C64457" w:rsidRDefault="00751287">
      <w:pPr>
        <w:jc w:val="center"/>
        <w:rPr>
          <w:color w:val="000000"/>
        </w:rPr>
      </w:pPr>
      <w:r>
        <w:rPr>
          <w:noProof/>
          <w:color w:val="000000"/>
        </w:rPr>
        <mc:AlternateContent>
          <mc:Choice Requires="wpg">
            <w:drawing>
              <wp:inline distT="0" distB="0" distL="0" distR="0" wp14:anchorId="3D9A3A73" wp14:editId="60C11EB3">
                <wp:extent cx="5291455" cy="1739900"/>
                <wp:effectExtent l="0" t="0" r="0" b="0"/>
                <wp:docPr id="339" name="Grupo 339"/>
                <wp:cNvGraphicFramePr/>
                <a:graphic xmlns:a="http://schemas.openxmlformats.org/drawingml/2006/main">
                  <a:graphicData uri="http://schemas.microsoft.com/office/word/2010/wordprocessingGroup">
                    <wpg:wgp>
                      <wpg:cNvGrpSpPr/>
                      <wpg:grpSpPr>
                        <a:xfrm>
                          <a:off x="0" y="0"/>
                          <a:ext cx="5291455" cy="1739900"/>
                          <a:chOff x="2700273" y="2910050"/>
                          <a:chExt cx="5291455" cy="1739900"/>
                        </a:xfrm>
                      </wpg:grpSpPr>
                      <wpg:grpSp>
                        <wpg:cNvPr id="296" name="Grupo 296"/>
                        <wpg:cNvGrpSpPr/>
                        <wpg:grpSpPr>
                          <a:xfrm>
                            <a:off x="2700273" y="2910050"/>
                            <a:ext cx="5291455" cy="1739900"/>
                            <a:chOff x="0" y="0"/>
                            <a:chExt cx="4605650" cy="1508075"/>
                          </a:xfrm>
                        </wpg:grpSpPr>
                        <wps:wsp>
                          <wps:cNvPr id="297" name="Rectángulo 297"/>
                          <wps:cNvSpPr/>
                          <wps:spPr>
                            <a:xfrm>
                              <a:off x="0" y="0"/>
                              <a:ext cx="4605650" cy="1508075"/>
                            </a:xfrm>
                            <a:prstGeom prst="rect">
                              <a:avLst/>
                            </a:prstGeom>
                            <a:noFill/>
                            <a:ln>
                              <a:noFill/>
                            </a:ln>
                          </wps:spPr>
                          <wps:txbx>
                            <w:txbxContent>
                              <w:p w14:paraId="472684FB"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g:grpSp>
                          <wpg:cNvPr id="298" name="Grupo 298"/>
                          <wpg:cNvGrpSpPr/>
                          <wpg:grpSpPr>
                            <a:xfrm>
                              <a:off x="0" y="0"/>
                              <a:ext cx="4605650" cy="1508075"/>
                              <a:chOff x="0" y="0"/>
                              <a:chExt cx="4605650" cy="1508075"/>
                            </a:xfrm>
                          </wpg:grpSpPr>
                          <wps:wsp>
                            <wps:cNvPr id="299" name="Rectángulo 299"/>
                            <wps:cNvSpPr/>
                            <wps:spPr>
                              <a:xfrm>
                                <a:off x="0" y="0"/>
                                <a:ext cx="4605650" cy="1508075"/>
                              </a:xfrm>
                              <a:prstGeom prst="rect">
                                <a:avLst/>
                              </a:prstGeom>
                              <a:noFill/>
                              <a:ln>
                                <a:noFill/>
                              </a:ln>
                            </wps:spPr>
                            <wps:txbx>
                              <w:txbxContent>
                                <w:p w14:paraId="013AD65F"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300" name="Flecha: a la derecha 300"/>
                            <wps:cNvSpPr/>
                            <wps:spPr>
                              <a:xfrm>
                                <a:off x="299097" y="235072"/>
                                <a:ext cx="1187395" cy="1037933"/>
                              </a:xfrm>
                              <a:prstGeom prst="rightArrow">
                                <a:avLst>
                                  <a:gd name="adj1" fmla="val 70000"/>
                                  <a:gd name="adj2" fmla="val 50000"/>
                                </a:avLst>
                              </a:prstGeom>
                              <a:solidFill>
                                <a:schemeClr val="accent3">
                                  <a:alpha val="89411"/>
                                </a:schemeClr>
                              </a:solidFill>
                              <a:ln w="25400" cap="flat" cmpd="sng">
                                <a:solidFill>
                                  <a:srgbClr val="CFD7E7">
                                    <a:alpha val="89411"/>
                                  </a:srgbClr>
                                </a:solidFill>
                                <a:prstDash val="solid"/>
                                <a:round/>
                                <a:headEnd type="none" w="sm" len="sm"/>
                                <a:tailEnd type="none" w="sm" len="sm"/>
                              </a:ln>
                            </wps:spPr>
                            <wps:txbx>
                              <w:txbxContent>
                                <w:p w14:paraId="696002D6"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301" name="Rectángulo 301"/>
                            <wps:cNvSpPr/>
                            <wps:spPr>
                              <a:xfrm>
                                <a:off x="595946" y="390762"/>
                                <a:ext cx="578855" cy="726553"/>
                              </a:xfrm>
                              <a:prstGeom prst="rect">
                                <a:avLst/>
                              </a:prstGeom>
                              <a:noFill/>
                              <a:ln>
                                <a:noFill/>
                              </a:ln>
                            </wps:spPr>
                            <wps:txbx>
                              <w:txbxContent>
                                <w:p w14:paraId="2D41561D" w14:textId="77777777" w:rsidR="00C64457" w:rsidRDefault="00751287">
                                  <w:pPr>
                                    <w:spacing w:line="215" w:lineRule="auto"/>
                                    <w:ind w:left="90" w:firstLine="160"/>
                                    <w:textDirection w:val="btLr"/>
                                  </w:pPr>
                                  <w:r>
                                    <w:rPr>
                                      <w:rFonts w:ascii="Cambria" w:eastAsia="Cambria" w:hAnsi="Cambria" w:cs="Cambria"/>
                                      <w:color w:val="000000"/>
                                      <w:sz w:val="14"/>
                                    </w:rPr>
                                    <w:t>Dirección</w:t>
                                  </w:r>
                                </w:p>
                                <w:p w14:paraId="3E917372" w14:textId="77777777" w:rsidR="00C64457" w:rsidRDefault="00751287">
                                  <w:pPr>
                                    <w:spacing w:before="20" w:line="215" w:lineRule="auto"/>
                                    <w:ind w:left="90" w:firstLine="160"/>
                                    <w:textDirection w:val="btLr"/>
                                  </w:pPr>
                                  <w:r>
                                    <w:rPr>
                                      <w:rFonts w:ascii="Cambria" w:eastAsia="Cambria" w:hAnsi="Cambria" w:cs="Cambria"/>
                                      <w:color w:val="000000"/>
                                      <w:sz w:val="14"/>
                                    </w:rPr>
                                    <w:t>Teléfono</w:t>
                                  </w:r>
                                </w:p>
                              </w:txbxContent>
                            </wps:txbx>
                            <wps:bodyPr spcFirstLastPara="1" wrap="square" lIns="17775" tIns="4425" rIns="8875" bIns="4425" anchor="ctr" anchorCtr="0">
                              <a:noAutofit/>
                            </wps:bodyPr>
                          </wps:wsp>
                          <wps:wsp>
                            <wps:cNvPr id="302" name="Elipse 302"/>
                            <wps:cNvSpPr/>
                            <wps:spPr>
                              <a:xfrm>
                                <a:off x="2248" y="457190"/>
                                <a:ext cx="593697" cy="593697"/>
                              </a:xfrm>
                              <a:prstGeom prst="ellipse">
                                <a:avLst/>
                              </a:prstGeom>
                              <a:solidFill>
                                <a:srgbClr val="E5B8B7"/>
                              </a:solidFill>
                              <a:ln w="25400" cap="flat" cmpd="sng">
                                <a:solidFill>
                                  <a:schemeClr val="lt1"/>
                                </a:solidFill>
                                <a:prstDash val="solid"/>
                                <a:round/>
                                <a:headEnd type="none" w="sm" len="sm"/>
                                <a:tailEnd type="none" w="sm" len="sm"/>
                              </a:ln>
                            </wps:spPr>
                            <wps:txbx>
                              <w:txbxContent>
                                <w:p w14:paraId="552845F0"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303" name="Rectángulo 303"/>
                            <wps:cNvSpPr/>
                            <wps:spPr>
                              <a:xfrm>
                                <a:off x="89193" y="544135"/>
                                <a:ext cx="419807" cy="419807"/>
                              </a:xfrm>
                              <a:prstGeom prst="rect">
                                <a:avLst/>
                              </a:prstGeom>
                              <a:noFill/>
                              <a:ln>
                                <a:noFill/>
                              </a:ln>
                            </wps:spPr>
                            <wps:txbx>
                              <w:txbxContent>
                                <w:p w14:paraId="1220685D" w14:textId="77777777" w:rsidR="00C64457" w:rsidRDefault="00751287">
                                  <w:pPr>
                                    <w:spacing w:line="215" w:lineRule="auto"/>
                                    <w:ind w:firstLine="0"/>
                                    <w:jc w:val="center"/>
                                    <w:textDirection w:val="btLr"/>
                                  </w:pPr>
                                  <w:r>
                                    <w:rPr>
                                      <w:rFonts w:ascii="Cambria" w:eastAsia="Cambria" w:hAnsi="Cambria" w:cs="Cambria"/>
                                      <w:color w:val="000000"/>
                                      <w:sz w:val="12"/>
                                    </w:rPr>
                                    <w:t xml:space="preserve">Destinatario </w:t>
                                  </w:r>
                                </w:p>
                              </w:txbxContent>
                            </wps:txbx>
                            <wps:bodyPr spcFirstLastPara="1" wrap="square" lIns="3800" tIns="3800" rIns="3800" bIns="3800" anchor="ctr" anchorCtr="0">
                              <a:noAutofit/>
                            </wps:bodyPr>
                          </wps:wsp>
                          <wps:wsp>
                            <wps:cNvPr id="304" name="Flecha: a la derecha 304"/>
                            <wps:cNvSpPr/>
                            <wps:spPr>
                              <a:xfrm>
                                <a:off x="1857554" y="235072"/>
                                <a:ext cx="1187395" cy="1037933"/>
                              </a:xfrm>
                              <a:prstGeom prst="rightArrow">
                                <a:avLst>
                                  <a:gd name="adj1" fmla="val 70000"/>
                                  <a:gd name="adj2" fmla="val 50000"/>
                                </a:avLst>
                              </a:prstGeom>
                              <a:solidFill>
                                <a:srgbClr val="CCC0D9">
                                  <a:alpha val="89411"/>
                                </a:srgbClr>
                              </a:solidFill>
                              <a:ln w="25400" cap="flat" cmpd="sng">
                                <a:solidFill>
                                  <a:srgbClr val="CFD7E7">
                                    <a:alpha val="89411"/>
                                  </a:srgbClr>
                                </a:solidFill>
                                <a:prstDash val="solid"/>
                                <a:round/>
                                <a:headEnd type="none" w="sm" len="sm"/>
                                <a:tailEnd type="none" w="sm" len="sm"/>
                              </a:ln>
                            </wps:spPr>
                            <wps:txbx>
                              <w:txbxContent>
                                <w:p w14:paraId="4658735A"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305" name="Rectángulo 305"/>
                            <wps:cNvSpPr/>
                            <wps:spPr>
                              <a:xfrm>
                                <a:off x="2154403" y="390762"/>
                                <a:ext cx="578855" cy="726553"/>
                              </a:xfrm>
                              <a:prstGeom prst="rect">
                                <a:avLst/>
                              </a:prstGeom>
                              <a:noFill/>
                              <a:ln>
                                <a:noFill/>
                              </a:ln>
                            </wps:spPr>
                            <wps:txbx>
                              <w:txbxContent>
                                <w:p w14:paraId="792B0FC6" w14:textId="77777777" w:rsidR="00C64457" w:rsidRDefault="00751287">
                                  <w:pPr>
                                    <w:spacing w:line="215" w:lineRule="auto"/>
                                    <w:ind w:left="90" w:firstLine="160"/>
                                    <w:textDirection w:val="btLr"/>
                                  </w:pPr>
                                  <w:r>
                                    <w:rPr>
                                      <w:rFonts w:ascii="Cambria" w:eastAsia="Cambria" w:hAnsi="Cambria" w:cs="Cambria"/>
                                      <w:color w:val="000000"/>
                                      <w:sz w:val="14"/>
                                    </w:rPr>
                                    <w:t>Costos</w:t>
                                  </w:r>
                                </w:p>
                                <w:p w14:paraId="04090D9A" w14:textId="77777777" w:rsidR="00C64457" w:rsidRDefault="00751287">
                                  <w:pPr>
                                    <w:spacing w:before="20" w:line="215" w:lineRule="auto"/>
                                    <w:ind w:left="90" w:firstLine="160"/>
                                    <w:textDirection w:val="btLr"/>
                                  </w:pPr>
                                  <w:r>
                                    <w:rPr>
                                      <w:rFonts w:ascii="Cambria" w:eastAsia="Cambria" w:hAnsi="Cambria" w:cs="Cambria"/>
                                      <w:color w:val="000000"/>
                                      <w:sz w:val="14"/>
                                    </w:rPr>
                                    <w:t>Propiedades</w:t>
                                  </w:r>
                                </w:p>
                              </w:txbxContent>
                            </wps:txbx>
                            <wps:bodyPr spcFirstLastPara="1" wrap="square" lIns="17775" tIns="4425" rIns="8875" bIns="4425" anchor="ctr" anchorCtr="0">
                              <a:noAutofit/>
                            </wps:bodyPr>
                          </wps:wsp>
                          <wps:wsp>
                            <wps:cNvPr id="306" name="Elipse 306"/>
                            <wps:cNvSpPr/>
                            <wps:spPr>
                              <a:xfrm>
                                <a:off x="1560705" y="457190"/>
                                <a:ext cx="593697" cy="593697"/>
                              </a:xfrm>
                              <a:prstGeom prst="ellipse">
                                <a:avLst/>
                              </a:prstGeom>
                              <a:solidFill>
                                <a:srgbClr val="E5B8B7"/>
                              </a:solidFill>
                              <a:ln w="25400" cap="flat" cmpd="sng">
                                <a:solidFill>
                                  <a:schemeClr val="lt1"/>
                                </a:solidFill>
                                <a:prstDash val="solid"/>
                                <a:round/>
                                <a:headEnd type="none" w="sm" len="sm"/>
                                <a:tailEnd type="none" w="sm" len="sm"/>
                              </a:ln>
                            </wps:spPr>
                            <wps:txbx>
                              <w:txbxContent>
                                <w:p w14:paraId="363881B5"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307" name="Rectángulo 307"/>
                            <wps:cNvSpPr/>
                            <wps:spPr>
                              <a:xfrm>
                                <a:off x="1647650" y="544135"/>
                                <a:ext cx="419807" cy="419807"/>
                              </a:xfrm>
                              <a:prstGeom prst="rect">
                                <a:avLst/>
                              </a:prstGeom>
                              <a:noFill/>
                              <a:ln>
                                <a:noFill/>
                              </a:ln>
                            </wps:spPr>
                            <wps:txbx>
                              <w:txbxContent>
                                <w:p w14:paraId="061B5155" w14:textId="77777777" w:rsidR="00C64457" w:rsidRDefault="00751287">
                                  <w:pPr>
                                    <w:spacing w:line="215" w:lineRule="auto"/>
                                    <w:ind w:firstLine="0"/>
                                    <w:jc w:val="center"/>
                                    <w:textDirection w:val="btLr"/>
                                  </w:pPr>
                                  <w:r>
                                    <w:rPr>
                                      <w:rFonts w:ascii="Cambria" w:eastAsia="Cambria" w:hAnsi="Cambria" w:cs="Cambria"/>
                                      <w:color w:val="000000"/>
                                      <w:sz w:val="12"/>
                                    </w:rPr>
                                    <w:t>Naturaleza de la Mercancía</w:t>
                                  </w:r>
                                </w:p>
                              </w:txbxContent>
                            </wps:txbx>
                            <wps:bodyPr spcFirstLastPara="1" wrap="square" lIns="3800" tIns="3800" rIns="3800" bIns="3800" anchor="ctr" anchorCtr="0">
                              <a:noAutofit/>
                            </wps:bodyPr>
                          </wps:wsp>
                          <wps:wsp>
                            <wps:cNvPr id="308" name="Flecha: a la derecha 308"/>
                            <wps:cNvSpPr/>
                            <wps:spPr>
                              <a:xfrm>
                                <a:off x="3416010" y="235072"/>
                                <a:ext cx="1187395" cy="1037933"/>
                              </a:xfrm>
                              <a:prstGeom prst="rightArrow">
                                <a:avLst>
                                  <a:gd name="adj1" fmla="val 70000"/>
                                  <a:gd name="adj2" fmla="val 50000"/>
                                </a:avLst>
                              </a:prstGeom>
                              <a:solidFill>
                                <a:srgbClr val="92CCDC">
                                  <a:alpha val="89411"/>
                                </a:srgbClr>
                              </a:solidFill>
                              <a:ln w="25400" cap="flat" cmpd="sng">
                                <a:solidFill>
                                  <a:srgbClr val="CFD7E7">
                                    <a:alpha val="89411"/>
                                  </a:srgbClr>
                                </a:solidFill>
                                <a:prstDash val="solid"/>
                                <a:round/>
                                <a:headEnd type="none" w="sm" len="sm"/>
                                <a:tailEnd type="none" w="sm" len="sm"/>
                              </a:ln>
                            </wps:spPr>
                            <wps:txbx>
                              <w:txbxContent>
                                <w:p w14:paraId="2478B6D5"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309" name="Rectángulo 309"/>
                            <wps:cNvSpPr/>
                            <wps:spPr>
                              <a:xfrm>
                                <a:off x="3712859" y="390762"/>
                                <a:ext cx="578855" cy="726553"/>
                              </a:xfrm>
                              <a:prstGeom prst="rect">
                                <a:avLst/>
                              </a:prstGeom>
                              <a:noFill/>
                              <a:ln>
                                <a:noFill/>
                              </a:ln>
                            </wps:spPr>
                            <wps:txbx>
                              <w:txbxContent>
                                <w:p w14:paraId="3AAA8748" w14:textId="77777777" w:rsidR="00C64457" w:rsidRDefault="00751287">
                                  <w:pPr>
                                    <w:spacing w:line="215" w:lineRule="auto"/>
                                    <w:ind w:firstLine="0"/>
                                    <w:jc w:val="center"/>
                                    <w:textDirection w:val="btLr"/>
                                  </w:pPr>
                                  <w:r>
                                    <w:rPr>
                                      <w:rFonts w:ascii="Cambria" w:eastAsia="Cambria" w:hAnsi="Cambria" w:cs="Cambria"/>
                                      <w:color w:val="000000"/>
                                      <w:sz w:val="14"/>
                                    </w:rPr>
                                    <w:t>Necesidades de embalaje</w:t>
                                  </w:r>
                                </w:p>
                              </w:txbxContent>
                            </wps:txbx>
                            <wps:bodyPr spcFirstLastPara="1" wrap="square" lIns="17775" tIns="4425" rIns="8875" bIns="4425" anchor="ctr" anchorCtr="0">
                              <a:noAutofit/>
                            </wps:bodyPr>
                          </wps:wsp>
                          <wps:wsp>
                            <wps:cNvPr id="310" name="Elipse 310"/>
                            <wps:cNvSpPr/>
                            <wps:spPr>
                              <a:xfrm>
                                <a:off x="3119161" y="457190"/>
                                <a:ext cx="593697" cy="593697"/>
                              </a:xfrm>
                              <a:prstGeom prst="ellipse">
                                <a:avLst/>
                              </a:prstGeom>
                              <a:solidFill>
                                <a:schemeClr val="accent1"/>
                              </a:solidFill>
                              <a:ln w="25400" cap="flat" cmpd="sng">
                                <a:solidFill>
                                  <a:schemeClr val="lt1"/>
                                </a:solidFill>
                                <a:prstDash val="solid"/>
                                <a:round/>
                                <a:headEnd type="none" w="sm" len="sm"/>
                                <a:tailEnd type="none" w="sm" len="sm"/>
                              </a:ln>
                            </wps:spPr>
                            <wps:txbx>
                              <w:txbxContent>
                                <w:p w14:paraId="2CF8624F" w14:textId="77777777" w:rsidR="00C64457" w:rsidRDefault="00C64457">
                                  <w:pPr>
                                    <w:spacing w:line="240" w:lineRule="auto"/>
                                    <w:ind w:firstLine="0"/>
                                    <w:textDirection w:val="btLr"/>
                                  </w:pPr>
                                </w:p>
                              </w:txbxContent>
                            </wps:txbx>
                            <wps:bodyPr spcFirstLastPara="1" wrap="square" lIns="91425" tIns="91425" rIns="91425" bIns="91425" anchor="ctr" anchorCtr="0">
                              <a:noAutofit/>
                            </wps:bodyPr>
                          </wps:wsp>
                          <wps:wsp>
                            <wps:cNvPr id="311" name="Rectángulo 311"/>
                            <wps:cNvSpPr/>
                            <wps:spPr>
                              <a:xfrm>
                                <a:off x="3206106" y="544135"/>
                                <a:ext cx="419807" cy="419807"/>
                              </a:xfrm>
                              <a:prstGeom prst="rect">
                                <a:avLst/>
                              </a:prstGeom>
                              <a:noFill/>
                              <a:ln>
                                <a:noFill/>
                              </a:ln>
                            </wps:spPr>
                            <wps:txbx>
                              <w:txbxContent>
                                <w:p w14:paraId="5F8AB544" w14:textId="77777777" w:rsidR="00C64457" w:rsidRDefault="00751287">
                                  <w:pPr>
                                    <w:spacing w:line="215" w:lineRule="auto"/>
                                    <w:ind w:firstLine="0"/>
                                    <w:jc w:val="center"/>
                                    <w:textDirection w:val="btLr"/>
                                  </w:pPr>
                                  <w:r>
                                    <w:rPr>
                                      <w:rFonts w:ascii="Cambria" w:eastAsia="Cambria" w:hAnsi="Cambria" w:cs="Cambria"/>
                                      <w:color w:val="000000"/>
                                      <w:sz w:val="12"/>
                                    </w:rPr>
                                    <w:t>Condiciones especiales para cargue</w:t>
                                  </w:r>
                                </w:p>
                              </w:txbxContent>
                            </wps:txbx>
                            <wps:bodyPr spcFirstLastPara="1" wrap="square" lIns="3800" tIns="3800" rIns="3800" bIns="3800" anchor="ctr" anchorCtr="0">
                              <a:noAutofit/>
                            </wps:bodyPr>
                          </wps:wsp>
                        </wpg:grpSp>
                      </wpg:grpSp>
                    </wpg:wgp>
                  </a:graphicData>
                </a:graphic>
              </wp:inline>
            </w:drawing>
          </mc:Choice>
          <mc:Fallback>
            <w:pict>
              <v:group w14:anchorId="3D9A3A73" id="Grupo 339" o:spid="_x0000_s1156" style="width:416.65pt;height:137pt;mso-position-horizontal-relative:char;mso-position-vertical-relative:line" coordorigin="27002,29100" coordsize="52914,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">
                <v:group id="Grupo 296" o:spid="_x0000_s1157" style="position:absolute;left:27002;top:29100;width:52915;height:17399" coordsize="46056,1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rect id="Rectángulo 297" o:spid="_x0000_s1158" style="position:absolute;width:46056;height:1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" filled="f" stroked="f">
                    <v:textbox inset="2.53958mm,2.53958mm,2.53958mm,2.53958mm">
                      <w:txbxContent>
                        <w:p w14:paraId="472684FB" w14:textId="77777777" w:rsidR="00C64457" w:rsidRDefault="00C64457">
                          <w:pPr>
                            <w:spacing w:line="240" w:lineRule="auto"/>
                            <w:ind w:firstLine="0"/>
                            <w:textDirection w:val="btLr"/>
                          </w:pPr>
                        </w:p>
                      </w:txbxContent>
                    </v:textbox>
                  </v:rect>
                  <v:group id="Grupo 298" o:spid="_x0000_s1159" style="position:absolute;width:46056;height:15080" coordsize="46056,1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rect id="Rectángulo 299" o:spid="_x0000_s1160" style="position:absolute;width:46056;height:1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" filled="f" stroked="f">
                      <v:textbox inset="2.53958mm,2.53958mm,2.53958mm,2.53958mm">
                        <w:txbxContent>
                          <w:p w14:paraId="013AD65F" w14:textId="77777777" w:rsidR="00C64457" w:rsidRDefault="00C64457">
                            <w:pPr>
                              <w:spacing w:line="240" w:lineRule="auto"/>
                              <w:ind w:firstLine="0"/>
                              <w:textDirection w:val="btLr"/>
                            </w:pPr>
                          </w:p>
                        </w:txbxContent>
                      </v:textbox>
                    </v:rect>
                    <v:shape id="Flecha: a la derecha 300" o:spid="_x0000_s1161" type="#_x0000_t13" style="position:absolute;left:2990;top:2350;width:11874;height:10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" adj="12159,3240" fillcolor="#9bbb59 [3206]" strokecolor="#cfd7e7" strokeweight="2pt">
                      <v:fill opacity="58596f"/>
                      <v:stroke startarrowwidth="narrow" startarrowlength="short" endarrowwidth="narrow" endarrowlength="short" opacity="58596f" joinstyle="round"/>
                      <v:textbox inset="2.53958mm,2.53958mm,2.53958mm,2.53958mm">
                        <w:txbxContent>
                          <w:p w14:paraId="696002D6" w14:textId="77777777" w:rsidR="00C64457" w:rsidRDefault="00C64457">
                            <w:pPr>
                              <w:spacing w:line="240" w:lineRule="auto"/>
                              <w:ind w:firstLine="0"/>
                              <w:textDirection w:val="btLr"/>
                            </w:pPr>
                          </w:p>
                        </w:txbxContent>
                      </v:textbox>
                    </v:shape>
                    <v:rect id="Rectángulo 301" o:spid="_x0000_s1162" style="position:absolute;left:5959;top:3907;width:5789;height:7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" filled="f" stroked="f">
                      <v:textbox inset=".49375mm,.1229mm,.24653mm,.1229mm">
                        <w:txbxContent>
                          <w:p w14:paraId="2D41561D" w14:textId="77777777" w:rsidR="00C64457" w:rsidRDefault="00751287">
                            <w:pPr>
                              <w:spacing w:line="215" w:lineRule="auto"/>
                              <w:ind w:left="90" w:firstLine="160"/>
                              <w:textDirection w:val="btLr"/>
                            </w:pPr>
                            <w:r>
                              <w:rPr>
                                <w:rFonts w:ascii="Cambria" w:eastAsia="Cambria" w:hAnsi="Cambria" w:cs="Cambria"/>
                                <w:color w:val="000000"/>
                                <w:sz w:val="14"/>
                              </w:rPr>
                              <w:t>Dirección</w:t>
                            </w:r>
                          </w:p>
                          <w:p w14:paraId="3E917372" w14:textId="77777777" w:rsidR="00C64457" w:rsidRDefault="00751287">
                            <w:pPr>
                              <w:spacing w:before="20" w:line="215" w:lineRule="auto"/>
                              <w:ind w:left="90" w:firstLine="160"/>
                              <w:textDirection w:val="btLr"/>
                            </w:pPr>
                            <w:r>
                              <w:rPr>
                                <w:rFonts w:ascii="Cambria" w:eastAsia="Cambria" w:hAnsi="Cambria" w:cs="Cambria"/>
                                <w:color w:val="000000"/>
                                <w:sz w:val="14"/>
                              </w:rPr>
                              <w:t>Teléfono</w:t>
                            </w:r>
                          </w:p>
                        </w:txbxContent>
                      </v:textbox>
                    </v:rect>
                    <v:oval id="Elipse 302" o:spid="_x0000_s1163" style="position:absolute;left:22;top:4571;width:5937;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" fillcolor="#e5b8b7" strokecolor="white [3201]" strokeweight="2pt">
                      <v:stroke startarrowwidth="narrow" startarrowlength="short" endarrowwidth="narrow" endarrowlength="short"/>
                      <v:textbox inset="2.53958mm,2.53958mm,2.53958mm,2.53958mm">
                        <w:txbxContent>
                          <w:p w14:paraId="552845F0" w14:textId="77777777" w:rsidR="00C64457" w:rsidRDefault="00C64457">
                            <w:pPr>
                              <w:spacing w:line="240" w:lineRule="auto"/>
                              <w:ind w:firstLine="0"/>
                              <w:textDirection w:val="btLr"/>
                            </w:pPr>
                          </w:p>
                        </w:txbxContent>
                      </v:textbox>
                    </v:oval>
                    <v:rect id="Rectángulo 303" o:spid="_x0000_s1164" style="position:absolute;left:891;top:5441;width:4199;height:4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" filled="f" stroked="f">
                      <v:textbox inset=".1056mm,.1056mm,.1056mm,.1056mm">
                        <w:txbxContent>
                          <w:p w14:paraId="1220685D" w14:textId="77777777" w:rsidR="00C64457" w:rsidRDefault="00751287">
                            <w:pPr>
                              <w:spacing w:line="215" w:lineRule="auto"/>
                              <w:ind w:firstLine="0"/>
                              <w:jc w:val="center"/>
                              <w:textDirection w:val="btLr"/>
                            </w:pPr>
                            <w:r>
                              <w:rPr>
                                <w:rFonts w:ascii="Cambria" w:eastAsia="Cambria" w:hAnsi="Cambria" w:cs="Cambria"/>
                                <w:color w:val="000000"/>
                                <w:sz w:val="12"/>
                              </w:rPr>
                              <w:t xml:space="preserve">Destinatario </w:t>
                            </w:r>
                          </w:p>
                        </w:txbxContent>
                      </v:textbox>
                    </v:rect>
                    <v:shape id="Flecha: a la derecha 304" o:spid="_x0000_s1165" type="#_x0000_t13" style="position:absolute;left:18575;top:2350;width:11874;height:10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" adj="12159,3240" fillcolor="#ccc0d9" strokecolor="#cfd7e7" strokeweight="2pt">
                      <v:fill opacity="58596f"/>
                      <v:stroke startarrowwidth="narrow" startarrowlength="short" endarrowwidth="narrow" endarrowlength="short" opacity="58596f" joinstyle="round"/>
                      <v:textbox inset="2.53958mm,2.53958mm,2.53958mm,2.53958mm">
                        <w:txbxContent>
                          <w:p w14:paraId="4658735A" w14:textId="77777777" w:rsidR="00C64457" w:rsidRDefault="00C64457">
                            <w:pPr>
                              <w:spacing w:line="240" w:lineRule="auto"/>
                              <w:ind w:firstLine="0"/>
                              <w:textDirection w:val="btLr"/>
                            </w:pPr>
                          </w:p>
                        </w:txbxContent>
                      </v:textbox>
                    </v:shape>
                    <v:rect id="Rectángulo 305" o:spid="_x0000_s1166" style="position:absolute;left:21544;top:3907;width:5788;height:7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" filled="f" stroked="f">
                      <v:textbox inset=".49375mm,.1229mm,.24653mm,.1229mm">
                        <w:txbxContent>
                          <w:p w14:paraId="792B0FC6" w14:textId="77777777" w:rsidR="00C64457" w:rsidRDefault="00751287">
                            <w:pPr>
                              <w:spacing w:line="215" w:lineRule="auto"/>
                              <w:ind w:left="90" w:firstLine="160"/>
                              <w:textDirection w:val="btLr"/>
                            </w:pPr>
                            <w:r>
                              <w:rPr>
                                <w:rFonts w:ascii="Cambria" w:eastAsia="Cambria" w:hAnsi="Cambria" w:cs="Cambria"/>
                                <w:color w:val="000000"/>
                                <w:sz w:val="14"/>
                              </w:rPr>
                              <w:t>Costos</w:t>
                            </w:r>
                          </w:p>
                          <w:p w14:paraId="04090D9A" w14:textId="77777777" w:rsidR="00C64457" w:rsidRDefault="00751287">
                            <w:pPr>
                              <w:spacing w:before="20" w:line="215" w:lineRule="auto"/>
                              <w:ind w:left="90" w:firstLine="160"/>
                              <w:textDirection w:val="btLr"/>
                            </w:pPr>
                            <w:r>
                              <w:rPr>
                                <w:rFonts w:ascii="Cambria" w:eastAsia="Cambria" w:hAnsi="Cambria" w:cs="Cambria"/>
                                <w:color w:val="000000"/>
                                <w:sz w:val="14"/>
                              </w:rPr>
                              <w:t>Propiedades</w:t>
                            </w:r>
                          </w:p>
                        </w:txbxContent>
                      </v:textbox>
                    </v:rect>
                    <v:oval id="Elipse 306" o:spid="_x0000_s1167" style="position:absolute;left:15607;top:4571;width:5937;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" fillcolor="#e5b8b7" strokecolor="white [3201]" strokeweight="2pt">
                      <v:stroke startarrowwidth="narrow" startarrowlength="short" endarrowwidth="narrow" endarrowlength="short"/>
                      <v:textbox inset="2.53958mm,2.53958mm,2.53958mm,2.53958mm">
                        <w:txbxContent>
                          <w:p w14:paraId="363881B5" w14:textId="77777777" w:rsidR="00C64457" w:rsidRDefault="00C64457">
                            <w:pPr>
                              <w:spacing w:line="240" w:lineRule="auto"/>
                              <w:ind w:firstLine="0"/>
                              <w:textDirection w:val="btLr"/>
                            </w:pPr>
                          </w:p>
                        </w:txbxContent>
                      </v:textbox>
                    </v:oval>
                    <v:rect id="Rectángulo 307" o:spid="_x0000_s1168" style="position:absolute;left:16476;top:5441;width:4198;height:4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" filled="f" stroked="f">
                      <v:textbox inset=".1056mm,.1056mm,.1056mm,.1056mm">
                        <w:txbxContent>
                          <w:p w14:paraId="061B5155" w14:textId="77777777" w:rsidR="00C64457" w:rsidRDefault="00751287">
                            <w:pPr>
                              <w:spacing w:line="215" w:lineRule="auto"/>
                              <w:ind w:firstLine="0"/>
                              <w:jc w:val="center"/>
                              <w:textDirection w:val="btLr"/>
                            </w:pPr>
                            <w:r>
                              <w:rPr>
                                <w:rFonts w:ascii="Cambria" w:eastAsia="Cambria" w:hAnsi="Cambria" w:cs="Cambria"/>
                                <w:color w:val="000000"/>
                                <w:sz w:val="12"/>
                              </w:rPr>
                              <w:t>Naturaleza de la Mercancía</w:t>
                            </w:r>
                          </w:p>
                        </w:txbxContent>
                      </v:textbox>
                    </v:rect>
                    <v:shape id="Flecha: a la derecha 308" o:spid="_x0000_s1169" type="#_x0000_t13" style="position:absolute;left:34160;top:2350;width:11874;height:10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" adj="12159,3240" fillcolor="#92ccdc" strokecolor="#cfd7e7" strokeweight="2pt">
                      <v:fill opacity="58596f"/>
                      <v:stroke startarrowwidth="narrow" startarrowlength="short" endarrowwidth="narrow" endarrowlength="short" opacity="58596f" joinstyle="round"/>
                      <v:textbox inset="2.53958mm,2.53958mm,2.53958mm,2.53958mm">
                        <w:txbxContent>
                          <w:p w14:paraId="2478B6D5" w14:textId="77777777" w:rsidR="00C64457" w:rsidRDefault="00C64457">
                            <w:pPr>
                              <w:spacing w:line="240" w:lineRule="auto"/>
                              <w:ind w:firstLine="0"/>
                              <w:textDirection w:val="btLr"/>
                            </w:pPr>
                          </w:p>
                        </w:txbxContent>
                      </v:textbox>
                    </v:shape>
                    <v:rect id="Rectángulo 309" o:spid="_x0000_s1170" style="position:absolute;left:37128;top:3907;width:5789;height:7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" filled="f" stroked="f">
                      <v:textbox inset=".49375mm,.1229mm,.24653mm,.1229mm">
                        <w:txbxContent>
                          <w:p w14:paraId="3AAA8748" w14:textId="77777777" w:rsidR="00C64457" w:rsidRDefault="00751287">
                            <w:pPr>
                              <w:spacing w:line="215" w:lineRule="auto"/>
                              <w:ind w:firstLine="0"/>
                              <w:jc w:val="center"/>
                              <w:textDirection w:val="btLr"/>
                            </w:pPr>
                            <w:r>
                              <w:rPr>
                                <w:rFonts w:ascii="Cambria" w:eastAsia="Cambria" w:hAnsi="Cambria" w:cs="Cambria"/>
                                <w:color w:val="000000"/>
                                <w:sz w:val="14"/>
                              </w:rPr>
                              <w:t>Necesidades de embalaje</w:t>
                            </w:r>
                          </w:p>
                        </w:txbxContent>
                      </v:textbox>
                    </v:rect>
                    <v:oval id="Elipse 310" o:spid="_x0000_s1171" style="position:absolute;left:31191;top:4571;width:5937;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14:paraId="2CF8624F" w14:textId="77777777" w:rsidR="00C64457" w:rsidRDefault="00C64457">
                            <w:pPr>
                              <w:spacing w:line="240" w:lineRule="auto"/>
                              <w:ind w:firstLine="0"/>
                              <w:textDirection w:val="btLr"/>
                            </w:pPr>
                          </w:p>
                        </w:txbxContent>
                      </v:textbox>
                    </v:oval>
                    <v:rect id="Rectángulo 311" o:spid="_x0000_s1172" style="position:absolute;left:32061;top:5441;width:4198;height:4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" filled="f" stroked="f">
                      <v:textbox inset=".1056mm,.1056mm,.1056mm,.1056mm">
                        <w:txbxContent>
                          <w:p w14:paraId="5F8AB544" w14:textId="77777777" w:rsidR="00C64457" w:rsidRDefault="00751287">
                            <w:pPr>
                              <w:spacing w:line="215" w:lineRule="auto"/>
                              <w:ind w:firstLine="0"/>
                              <w:jc w:val="center"/>
                              <w:textDirection w:val="btLr"/>
                            </w:pPr>
                            <w:r>
                              <w:rPr>
                                <w:rFonts w:ascii="Cambria" w:eastAsia="Cambria" w:hAnsi="Cambria" w:cs="Cambria"/>
                                <w:color w:val="000000"/>
                                <w:sz w:val="12"/>
                              </w:rPr>
                              <w:t>Condiciones especiales para cargue</w:t>
                            </w:r>
                          </w:p>
                        </w:txbxContent>
                      </v:textbox>
                    </v:rect>
                  </v:group>
                </v:group>
                <w10:anchorlock/>
              </v:group>
            </w:pict>
          </mc:Fallback>
        </mc:AlternateContent>
      </w:r>
    </w:p>
    <w:p w14:paraId="0000013E" w14:textId="77777777" w:rsidR="00C64457" w:rsidRDefault="00751287">
      <w:pPr>
        <w:jc w:val="center"/>
        <w:rPr>
          <w:color w:val="000000"/>
        </w:rPr>
      </w:pPr>
      <w:r>
        <w:rPr>
          <w:noProof/>
        </w:rPr>
        <w:lastRenderedPageBreak/>
        <mc:AlternateContent>
          <mc:Choice Requires="wps">
            <w:drawing>
              <wp:anchor distT="0" distB="0" distL="114300" distR="114300" simplePos="0" relativeHeight="251682816" behindDoc="0" locked="0" layoutInCell="1" hidden="0" allowOverlap="1" wp14:anchorId="6BC39975" wp14:editId="49E314F0">
                <wp:simplePos x="0" y="0"/>
                <wp:positionH relativeFrom="column">
                  <wp:posOffset>1193800</wp:posOffset>
                </wp:positionH>
                <wp:positionV relativeFrom="paragraph">
                  <wp:posOffset>0</wp:posOffset>
                </wp:positionV>
                <wp:extent cx="2583574" cy="386912"/>
                <wp:effectExtent l="0" t="0" r="0" b="0"/>
                <wp:wrapNone/>
                <wp:docPr id="315" name="Rectángulo 315"/>
                <wp:cNvGraphicFramePr/>
                <a:graphic xmlns:a="http://schemas.openxmlformats.org/drawingml/2006/main">
                  <a:graphicData uri="http://schemas.microsoft.com/office/word/2010/wordprocessingShape">
                    <wps:wsp>
                      <wps:cNvSpPr/>
                      <wps:spPr>
                        <a:xfrm>
                          <a:off x="4063738" y="3596069"/>
                          <a:ext cx="2564524" cy="367862"/>
                        </a:xfrm>
                        <a:prstGeom prst="rect">
                          <a:avLst/>
                        </a:prstGeom>
                        <a:solidFill>
                          <a:schemeClr val="lt1"/>
                        </a:solidFill>
                        <a:ln>
                          <a:noFill/>
                        </a:ln>
                      </wps:spPr>
                      <wps:txbx>
                        <w:txbxContent>
                          <w:p w14:paraId="10A12F34" w14:textId="77777777" w:rsidR="00C64457" w:rsidRDefault="00751287">
                            <w:pPr>
                              <w:spacing w:line="275" w:lineRule="auto"/>
                              <w:textDirection w:val="btLr"/>
                            </w:pPr>
                            <w:r>
                              <w:rPr>
                                <w:color w:val="000000"/>
                              </w:rPr>
                              <w:t>Nota. SENA (2021).</w:t>
                            </w:r>
                          </w:p>
                        </w:txbxContent>
                      </wps:txbx>
                      <wps:bodyPr spcFirstLastPara="1" wrap="square" lIns="91425" tIns="45700" rIns="91425" bIns="45700" anchor="t" anchorCtr="0">
                        <a:noAutofit/>
                      </wps:bodyPr>
                    </wps:wsp>
                  </a:graphicData>
                </a:graphic>
              </wp:anchor>
            </w:drawing>
          </mc:Choice>
          <mc:Fallback>
            <w:pict>
              <v:rect w14:anchorId="6BC39975" id="Rectángulo 315" o:spid="_x0000_s1173" style="position:absolute;left:0;text-align:left;margin-left:94pt;margin-top:0;width:203.45pt;height:30.4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" fillcolor="white [3201]" stroked="f">
                <v:textbox inset="2.53958mm,1.2694mm,2.53958mm,1.2694mm">
                  <w:txbxContent>
                    <w:p w14:paraId="10A12F34" w14:textId="77777777" w:rsidR="00C64457" w:rsidRDefault="00751287">
                      <w:pPr>
                        <w:spacing w:line="275" w:lineRule="auto"/>
                        <w:textDirection w:val="btLr"/>
                      </w:pPr>
                      <w:r>
                        <w:rPr>
                          <w:color w:val="000000"/>
                        </w:rPr>
                        <w:t>Nota. SENA (2021).</w:t>
                      </w:r>
                    </w:p>
                  </w:txbxContent>
                </v:textbox>
              </v:rect>
            </w:pict>
          </mc:Fallback>
        </mc:AlternateContent>
      </w:r>
    </w:p>
    <w:p w14:paraId="0000013F" w14:textId="77777777" w:rsidR="00C64457" w:rsidRDefault="00C64457">
      <w:pPr>
        <w:jc w:val="center"/>
        <w:rPr>
          <w:color w:val="000000"/>
        </w:rPr>
      </w:pPr>
    </w:p>
    <w:p w14:paraId="00000140" w14:textId="77777777" w:rsidR="00C64457" w:rsidRDefault="00C64457">
      <w:pPr>
        <w:jc w:val="center"/>
        <w:rPr>
          <w:color w:val="000000"/>
        </w:rPr>
      </w:pPr>
    </w:p>
    <w:p w14:paraId="00000141" w14:textId="77777777" w:rsidR="00C64457" w:rsidRDefault="00751287">
      <w:pPr>
        <w:jc w:val="both"/>
        <w:rPr>
          <w:b/>
          <w:color w:val="000000"/>
        </w:rPr>
      </w:pPr>
      <w:r>
        <w:rPr>
          <w:b/>
          <w:color w:val="000000"/>
        </w:rPr>
        <w:t>2.1.4. Artículo 1013.  Entrega de mercancías y responsabilidad del transportador</w:t>
      </w:r>
    </w:p>
    <w:p w14:paraId="00000142" w14:textId="77777777" w:rsidR="00C64457" w:rsidRDefault="00C64457">
      <w:pPr>
        <w:ind w:firstLine="0"/>
        <w:jc w:val="both"/>
        <w:rPr>
          <w:color w:val="000000"/>
        </w:rPr>
      </w:pPr>
    </w:p>
    <w:p w14:paraId="00000143" w14:textId="77777777" w:rsidR="00C64457" w:rsidRDefault="00751287">
      <w:pPr>
        <w:ind w:firstLine="0"/>
        <w:jc w:val="both"/>
        <w:rPr>
          <w:color w:val="000000"/>
        </w:rPr>
      </w:pPr>
      <w:r>
        <w:rPr>
          <w:color w:val="000000"/>
        </w:rPr>
        <w:t>Según el artículo 1013 del código del comercio, es responsabilidad del remitente hacer entrega al transportador de la mercancías embaladas y rotuladas de la forma requerida, teniendo en cuenta la naturaleza de la mercancía, el remiten es responsable por lo</w:t>
      </w:r>
      <w:r>
        <w:rPr>
          <w:color w:val="000000"/>
        </w:rPr>
        <w:t>s daños que se puedan causar por en entrega de mercancías embalada deficientemente o por el no suministro de información precisa.  El trasportador es responsable de los daños causados a las mercancías recibidas en custodia por el mal manejo o manipulación.</w:t>
      </w:r>
    </w:p>
    <w:p w14:paraId="00000144" w14:textId="77777777" w:rsidR="00C64457" w:rsidRDefault="00C64457">
      <w:pPr>
        <w:rPr>
          <w:color w:val="000000"/>
        </w:rPr>
      </w:pPr>
    </w:p>
    <w:p w14:paraId="00000145" w14:textId="77777777" w:rsidR="00C64457" w:rsidRDefault="00751287">
      <w:pPr>
        <w:ind w:firstLine="2694"/>
        <w:rPr>
          <w:b/>
          <w:color w:val="000000"/>
        </w:rPr>
      </w:pPr>
      <w:r>
        <w:rPr>
          <w:b/>
          <w:color w:val="000000"/>
        </w:rPr>
        <w:t>Figura 13</w:t>
      </w:r>
    </w:p>
    <w:p w14:paraId="00000146" w14:textId="77777777" w:rsidR="00C64457" w:rsidRDefault="00751287">
      <w:pPr>
        <w:ind w:firstLine="2694"/>
        <w:rPr>
          <w:i/>
          <w:color w:val="000000"/>
        </w:rPr>
      </w:pPr>
      <w:r>
        <w:rPr>
          <w:i/>
          <w:color w:val="000000"/>
        </w:rPr>
        <w:t>Entrega de mercancías</w:t>
      </w:r>
    </w:p>
    <w:p w14:paraId="00000147" w14:textId="77777777" w:rsidR="00C64457" w:rsidRDefault="00C64457">
      <w:pPr>
        <w:rPr>
          <w:color w:val="000000"/>
        </w:rPr>
      </w:pPr>
    </w:p>
    <w:p w14:paraId="00000148" w14:textId="77777777" w:rsidR="00C64457" w:rsidRDefault="00C64457">
      <w:pPr>
        <w:rPr>
          <w:color w:val="000000"/>
        </w:rPr>
      </w:pPr>
    </w:p>
    <w:p w14:paraId="00000149" w14:textId="77777777" w:rsidR="00C64457" w:rsidRDefault="00751287">
      <w:pPr>
        <w:jc w:val="center"/>
        <w:rPr>
          <w:color w:val="000000"/>
        </w:rPr>
      </w:pPr>
      <w:r>
        <w:rPr>
          <w:noProof/>
        </w:rPr>
        <w:drawing>
          <wp:inline distT="0" distB="0" distL="0" distR="0" wp14:anchorId="27A729B5" wp14:editId="52F7DB85">
            <wp:extent cx="2587029" cy="1573883"/>
            <wp:effectExtent l="0" t="0" r="0" b="0"/>
            <wp:docPr id="358" name="image36.jpg" descr="Servicio de envío mundial, distribución internacional. logística colaborativa, socios de la cadena de suministro, concepto de optimización de costos de flete. ilustración aislada de bluevector coral rosado vector gratuito"/>
            <wp:cNvGraphicFramePr/>
            <a:graphic xmlns:a="http://schemas.openxmlformats.org/drawingml/2006/main">
              <a:graphicData uri="http://schemas.openxmlformats.org/drawingml/2006/picture">
                <pic:pic xmlns:pic="http://schemas.openxmlformats.org/drawingml/2006/picture">
                  <pic:nvPicPr>
                    <pic:cNvPr id="0" name="image36.jpg" descr="Servicio de envío mundial, distribución internacional. logística colaborativa, socios de la cadena de suministro, concepto de optimización de costos de flete. ilustración aislada de bluevector coral rosado vector gratuito"/>
                    <pic:cNvPicPr preferRelativeResize="0"/>
                  </pic:nvPicPr>
                  <pic:blipFill>
                    <a:blip r:embed="rId25"/>
                    <a:srcRect/>
                    <a:stretch>
                      <a:fillRect/>
                    </a:stretch>
                  </pic:blipFill>
                  <pic:spPr>
                    <a:xfrm>
                      <a:off x="0" y="0"/>
                      <a:ext cx="2587029" cy="1573883"/>
                    </a:xfrm>
                    <a:prstGeom prst="rect">
                      <a:avLst/>
                    </a:prstGeom>
                    <a:ln/>
                  </pic:spPr>
                </pic:pic>
              </a:graphicData>
            </a:graphic>
          </wp:inline>
        </w:drawing>
      </w:r>
      <w:r>
        <w:rPr>
          <w:noProof/>
        </w:rPr>
        <mc:AlternateContent>
          <mc:Choice Requires="wps">
            <w:drawing>
              <wp:anchor distT="0" distB="0" distL="114300" distR="114300" simplePos="0" relativeHeight="251683840" behindDoc="0" locked="0" layoutInCell="1" hidden="0" allowOverlap="1" wp14:anchorId="09AD6432" wp14:editId="5BE994B3">
                <wp:simplePos x="0" y="0"/>
                <wp:positionH relativeFrom="column">
                  <wp:posOffset>1943100</wp:posOffset>
                </wp:positionH>
                <wp:positionV relativeFrom="paragraph">
                  <wp:posOffset>1485900</wp:posOffset>
                </wp:positionV>
                <wp:extent cx="2538730" cy="527685"/>
                <wp:effectExtent l="0" t="0" r="0" b="0"/>
                <wp:wrapNone/>
                <wp:docPr id="348" name="Rectángulo 348"/>
                <wp:cNvGraphicFramePr/>
                <a:graphic xmlns:a="http://schemas.openxmlformats.org/drawingml/2006/main">
                  <a:graphicData uri="http://schemas.microsoft.com/office/word/2010/wordprocessingShape">
                    <wps:wsp>
                      <wps:cNvSpPr/>
                      <wps:spPr>
                        <a:xfrm>
                          <a:off x="4081398" y="3520920"/>
                          <a:ext cx="2529205" cy="518160"/>
                        </a:xfrm>
                        <a:prstGeom prst="rect">
                          <a:avLst/>
                        </a:prstGeom>
                        <a:solidFill>
                          <a:schemeClr val="lt1"/>
                        </a:solidFill>
                        <a:ln>
                          <a:noFill/>
                        </a:ln>
                      </wps:spPr>
                      <wps:txbx>
                        <w:txbxContent>
                          <w:p w14:paraId="5517F892" w14:textId="77777777" w:rsidR="00C64457" w:rsidRDefault="00751287">
                            <w:pPr>
                              <w:spacing w:line="275" w:lineRule="auto"/>
                              <w:textDirection w:val="btLr"/>
                            </w:pPr>
                            <w:r>
                              <w:rPr>
                                <w:color w:val="000000"/>
                              </w:rPr>
                              <w:t>Fuente: https://n9.cl/ty4oa</w:t>
                            </w:r>
                            <w:r>
                              <w:rPr>
                                <w:color w:val="0000FF"/>
                                <w:u w:val="single"/>
                              </w:rPr>
                              <w:t>https://n9.cl/ty4oa</w:t>
                            </w:r>
                          </w:p>
                          <w:p w14:paraId="13A7DF9E" w14:textId="77777777" w:rsidR="00C64457" w:rsidRDefault="00C64457">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09AD6432" id="Rectángulo 348" o:spid="_x0000_s1174" style="position:absolute;left:0;text-align:left;margin-left:153pt;margin-top:117pt;width:199.9pt;height:41.5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" fillcolor="white [3201]" stroked="f">
                <v:textbox inset="2.53958mm,1.2694mm,2.53958mm,1.2694mm">
                  <w:txbxContent>
                    <w:p w14:paraId="5517F892" w14:textId="77777777" w:rsidR="00C64457" w:rsidRDefault="00751287">
                      <w:pPr>
                        <w:spacing w:line="275" w:lineRule="auto"/>
                        <w:textDirection w:val="btLr"/>
                      </w:pPr>
                      <w:r>
                        <w:rPr>
                          <w:color w:val="000000"/>
                        </w:rPr>
                        <w:t>Fuente: https://n9.cl/ty4oa</w:t>
                      </w:r>
                      <w:r>
                        <w:rPr>
                          <w:color w:val="0000FF"/>
                          <w:u w:val="single"/>
                        </w:rPr>
                        <w:t>https://n9.cl/ty4oa</w:t>
                      </w:r>
                    </w:p>
                    <w:p w14:paraId="13A7DF9E" w14:textId="77777777" w:rsidR="00C64457" w:rsidRDefault="00C64457">
                      <w:pPr>
                        <w:spacing w:line="275" w:lineRule="auto"/>
                        <w:textDirection w:val="btLr"/>
                      </w:pPr>
                    </w:p>
                  </w:txbxContent>
                </v:textbox>
              </v:rect>
            </w:pict>
          </mc:Fallback>
        </mc:AlternateContent>
      </w:r>
    </w:p>
    <w:p w14:paraId="0000014A" w14:textId="77777777" w:rsidR="00C64457" w:rsidRDefault="00C64457">
      <w:pPr>
        <w:jc w:val="center"/>
        <w:rPr>
          <w:color w:val="000000"/>
        </w:rPr>
      </w:pPr>
    </w:p>
    <w:p w14:paraId="0000014B" w14:textId="77777777" w:rsidR="00C64457" w:rsidRDefault="00C64457">
      <w:pPr>
        <w:jc w:val="center"/>
        <w:rPr>
          <w:color w:val="000000"/>
        </w:rPr>
      </w:pPr>
    </w:p>
    <w:p w14:paraId="0000014C" w14:textId="77777777" w:rsidR="00C64457" w:rsidRDefault="00C64457">
      <w:pPr>
        <w:rPr>
          <w:color w:val="000000"/>
        </w:rPr>
      </w:pPr>
    </w:p>
    <w:p w14:paraId="0000014D" w14:textId="77777777" w:rsidR="00C64457" w:rsidRDefault="00751287">
      <w:pPr>
        <w:rPr>
          <w:color w:val="000000"/>
        </w:rPr>
      </w:pPr>
      <w:r>
        <w:rPr>
          <w:color w:val="000000"/>
        </w:rPr>
        <w:t>Para visualizar el artículo antes mencionado ingresa al siguiente recurso.</w:t>
      </w:r>
    </w:p>
    <w:p w14:paraId="0000014E" w14:textId="77777777" w:rsidR="00C64457" w:rsidRDefault="00751287">
      <w:pPr>
        <w:rPr>
          <w:color w:val="000000"/>
        </w:rPr>
      </w:pPr>
      <w:sdt>
        <w:sdtPr>
          <w:tag w:val="goog_rdk_50"/>
          <w:id w:val="1416905172"/>
        </w:sdtPr>
        <w:sdtEndPr/>
        <w:sdtContent>
          <w:commentRangeStart w:id="39"/>
        </w:sdtContent>
      </w:sdt>
      <w:r>
        <w:rPr>
          <w:noProof/>
        </w:rPr>
        <w:drawing>
          <wp:inline distT="0" distB="0" distL="0" distR="0" wp14:anchorId="2AFA7C42" wp14:editId="667DB2A9">
            <wp:extent cx="5943600" cy="967740"/>
            <wp:effectExtent l="0" t="0" r="0" b="0"/>
            <wp:docPr id="359"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3"/>
                    <a:srcRect/>
                    <a:stretch>
                      <a:fillRect/>
                    </a:stretch>
                  </pic:blipFill>
                  <pic:spPr>
                    <a:xfrm>
                      <a:off x="0" y="0"/>
                      <a:ext cx="5943600" cy="967740"/>
                    </a:xfrm>
                    <a:prstGeom prst="rect">
                      <a:avLst/>
                    </a:prstGeom>
                    <a:ln/>
                  </pic:spPr>
                </pic:pic>
              </a:graphicData>
            </a:graphic>
          </wp:inline>
        </w:drawing>
      </w:r>
      <w:commentRangeEnd w:id="39"/>
      <w:r>
        <w:commentReference w:id="39"/>
      </w:r>
      <w:r>
        <w:rPr>
          <w:noProof/>
        </w:rPr>
        <mc:AlternateContent>
          <mc:Choice Requires="wps">
            <w:drawing>
              <wp:anchor distT="0" distB="0" distL="114300" distR="114300" simplePos="0" relativeHeight="251684864" behindDoc="0" locked="0" layoutInCell="1" hidden="0" allowOverlap="1" wp14:anchorId="7F3BF08E" wp14:editId="39887EC2">
                <wp:simplePos x="0" y="0"/>
                <wp:positionH relativeFrom="column">
                  <wp:posOffset>1016000</wp:posOffset>
                </wp:positionH>
                <wp:positionV relativeFrom="paragraph">
                  <wp:posOffset>215900</wp:posOffset>
                </wp:positionV>
                <wp:extent cx="5235575" cy="463550"/>
                <wp:effectExtent l="0" t="0" r="0" b="0"/>
                <wp:wrapNone/>
                <wp:docPr id="319" name="Rectángulo 319"/>
                <wp:cNvGraphicFramePr/>
                <a:graphic xmlns:a="http://schemas.openxmlformats.org/drawingml/2006/main">
                  <a:graphicData uri="http://schemas.microsoft.com/office/word/2010/wordprocessingShape">
                    <wps:wsp>
                      <wps:cNvSpPr/>
                      <wps:spPr>
                        <a:xfrm>
                          <a:off x="2740913" y="3560925"/>
                          <a:ext cx="5210175" cy="438150"/>
                        </a:xfrm>
                        <a:prstGeom prst="rect">
                          <a:avLst/>
                        </a:prstGeom>
                        <a:solidFill>
                          <a:schemeClr val="lt1"/>
                        </a:solidFill>
                        <a:ln w="25400" cap="flat" cmpd="sng">
                          <a:solidFill>
                            <a:schemeClr val="accent6"/>
                          </a:solidFill>
                          <a:prstDash val="solid"/>
                          <a:round/>
                          <a:headEnd type="none" w="sm" len="sm"/>
                          <a:tailEnd type="none" w="sm" len="sm"/>
                        </a:ln>
                      </wps:spPr>
                      <wps:txbx>
                        <w:txbxContent>
                          <w:p w14:paraId="093A0A7B" w14:textId="77777777" w:rsidR="00C64457" w:rsidRDefault="00751287">
                            <w:pPr>
                              <w:spacing w:line="275" w:lineRule="auto"/>
                              <w:jc w:val="center"/>
                              <w:textDirection w:val="btLr"/>
                            </w:pPr>
                            <w:r>
                              <w:rPr>
                                <w:b/>
                                <w:color w:val="000000"/>
                              </w:rPr>
                              <w:t>Artículo 1013.  Entrega de mercancías y responsabilidad del transportador</w:t>
                            </w:r>
                          </w:p>
                        </w:txbxContent>
                      </wps:txbx>
                      <wps:bodyPr spcFirstLastPara="1" wrap="square" lIns="91425" tIns="45700" rIns="91425" bIns="45700" anchor="ctr" anchorCtr="0">
                        <a:noAutofit/>
                      </wps:bodyPr>
                    </wps:wsp>
                  </a:graphicData>
                </a:graphic>
              </wp:anchor>
            </w:drawing>
          </mc:Choice>
          <mc:Fallback>
            <w:pict>
              <v:rect w14:anchorId="7F3BF08E" id="Rectángulo 319" o:spid="_x0000_s1175" style="position:absolute;left:0;text-align:left;margin-left:80pt;margin-top:17pt;width:412.25pt;height:36.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" fillcolor="white [3201]" strokecolor="#f79646 [3209]" strokeweight="2pt">
                <v:stroke startarrowwidth="narrow" startarrowlength="short" endarrowwidth="narrow" endarrowlength="short" joinstyle="round"/>
                <v:textbox inset="2.53958mm,1.2694mm,2.53958mm,1.2694mm">
                  <w:txbxContent>
                    <w:p w14:paraId="093A0A7B" w14:textId="77777777" w:rsidR="00C64457" w:rsidRDefault="00751287">
                      <w:pPr>
                        <w:spacing w:line="275" w:lineRule="auto"/>
                        <w:jc w:val="center"/>
                        <w:textDirection w:val="btLr"/>
                      </w:pPr>
                      <w:r>
                        <w:rPr>
                          <w:b/>
                          <w:color w:val="000000"/>
                        </w:rPr>
                        <w:t>Artículo 1013.  Entrega de mercancías y responsabilidad del transportador</w:t>
                      </w:r>
                    </w:p>
                  </w:txbxContent>
                </v:textbox>
              </v:rect>
            </w:pict>
          </mc:Fallback>
        </mc:AlternateContent>
      </w:r>
    </w:p>
    <w:p w14:paraId="0000014F" w14:textId="77777777" w:rsidR="00C64457" w:rsidRDefault="00C64457">
      <w:pPr>
        <w:rPr>
          <w:color w:val="000000"/>
        </w:rPr>
      </w:pPr>
    </w:p>
    <w:p w14:paraId="00000150" w14:textId="77777777" w:rsidR="00C64457" w:rsidRDefault="00751287">
      <w:pPr>
        <w:rPr>
          <w:color w:val="000000"/>
        </w:rPr>
      </w:pPr>
      <w:r>
        <w:rPr>
          <w:b/>
          <w:color w:val="000000"/>
        </w:rPr>
        <w:t xml:space="preserve">2.1.5 Artículos 1015, 1017 y 1026.  Estado de </w:t>
      </w:r>
      <w:proofErr w:type="gramStart"/>
      <w:r>
        <w:rPr>
          <w:b/>
          <w:color w:val="000000"/>
        </w:rPr>
        <w:t>la mercancía</w:t>
      </w:r>
      <w:r>
        <w:rPr>
          <w:color w:val="000000"/>
        </w:rPr>
        <w:t>s</w:t>
      </w:r>
      <w:proofErr w:type="gramEnd"/>
    </w:p>
    <w:p w14:paraId="00000151" w14:textId="77777777" w:rsidR="00C64457" w:rsidRDefault="00C64457">
      <w:pPr>
        <w:ind w:firstLine="0"/>
        <w:rPr>
          <w:color w:val="000000"/>
        </w:rPr>
      </w:pPr>
    </w:p>
    <w:p w14:paraId="00000152" w14:textId="77777777" w:rsidR="00C64457" w:rsidRDefault="00751287">
      <w:pPr>
        <w:ind w:firstLine="0"/>
        <w:rPr>
          <w:color w:val="000000"/>
        </w:rPr>
      </w:pPr>
      <w:r>
        <w:rPr>
          <w:color w:val="000000"/>
        </w:rPr>
        <w:t xml:space="preserve">Obligatoriedad del remitente es dar información al transportador si la mercancía que remite es de carácter peligroso o </w:t>
      </w:r>
      <w:r>
        <w:rPr>
          <w:color w:val="000000"/>
        </w:rPr>
        <w:t>restringido, así como debe informar las precauciones que deben tomar para su traslado y las medidas que deben adoptarse, ver figura 14. El transportador no podrá trasladar las mercancías que, por su estado, embalaje, u otras circunstancias constituyan peli</w:t>
      </w:r>
      <w:r>
        <w:rPr>
          <w:color w:val="000000"/>
        </w:rPr>
        <w:t>gro, salvo que dé cumplimiento a los requisitos exigidos por la ley para transportarlos, artículo 1015 del código del comercio.</w:t>
      </w:r>
    </w:p>
    <w:p w14:paraId="00000153" w14:textId="77777777" w:rsidR="00C64457" w:rsidRDefault="00C64457">
      <w:pPr>
        <w:rPr>
          <w:color w:val="000000"/>
        </w:rPr>
      </w:pPr>
    </w:p>
    <w:p w14:paraId="00000154" w14:textId="77777777" w:rsidR="00C64457" w:rsidRDefault="00C64457">
      <w:pPr>
        <w:rPr>
          <w:color w:val="000000"/>
        </w:rPr>
      </w:pPr>
    </w:p>
    <w:p w14:paraId="00000155" w14:textId="77777777" w:rsidR="00C64457" w:rsidRDefault="00C64457">
      <w:pPr>
        <w:rPr>
          <w:color w:val="000000"/>
        </w:rPr>
      </w:pPr>
    </w:p>
    <w:p w14:paraId="00000156" w14:textId="77777777" w:rsidR="00C64457" w:rsidRDefault="00751287">
      <w:pPr>
        <w:ind w:firstLine="2694"/>
        <w:rPr>
          <w:b/>
          <w:color w:val="000000"/>
        </w:rPr>
      </w:pPr>
      <w:r>
        <w:rPr>
          <w:b/>
          <w:color w:val="000000"/>
        </w:rPr>
        <w:lastRenderedPageBreak/>
        <w:t>Figura 14</w:t>
      </w:r>
    </w:p>
    <w:p w14:paraId="00000157" w14:textId="77777777" w:rsidR="00C64457" w:rsidRDefault="00751287">
      <w:pPr>
        <w:ind w:firstLine="2694"/>
        <w:rPr>
          <w:i/>
          <w:color w:val="000000"/>
        </w:rPr>
      </w:pPr>
      <w:r>
        <w:rPr>
          <w:i/>
          <w:color w:val="000000"/>
        </w:rPr>
        <w:t>Imágenes utilizadas para identificar mercancías peligrosas o restringidas</w:t>
      </w:r>
    </w:p>
    <w:p w14:paraId="00000158" w14:textId="77777777" w:rsidR="00C64457" w:rsidRDefault="00C64457">
      <w:pPr>
        <w:rPr>
          <w:color w:val="000000"/>
        </w:rPr>
      </w:pPr>
    </w:p>
    <w:p w14:paraId="00000159" w14:textId="77777777" w:rsidR="00C64457" w:rsidRDefault="00751287">
      <w:pPr>
        <w:jc w:val="center"/>
        <w:rPr>
          <w:color w:val="000000"/>
        </w:rPr>
      </w:pPr>
      <w:sdt>
        <w:sdtPr>
          <w:tag w:val="goog_rdk_51"/>
          <w:id w:val="627131099"/>
        </w:sdtPr>
        <w:sdtEndPr/>
        <w:sdtContent>
          <w:commentRangeStart w:id="40"/>
        </w:sdtContent>
      </w:sdt>
      <w:r>
        <w:rPr>
          <w:noProof/>
        </w:rPr>
        <w:drawing>
          <wp:inline distT="0" distB="0" distL="0" distR="0" wp14:anchorId="4473A607" wp14:editId="23B5344F">
            <wp:extent cx="2775494" cy="2784093"/>
            <wp:effectExtent l="0" t="0" r="0" b="0"/>
            <wp:docPr id="360" name="image38.jpg" descr="Símbolos De Mercancías Peligrosas Ilustraciones Vectoriales, Clip Art  Vectorizado Libre De Derechos. Image 45261243."/>
            <wp:cNvGraphicFramePr/>
            <a:graphic xmlns:a="http://schemas.openxmlformats.org/drawingml/2006/main">
              <a:graphicData uri="http://schemas.openxmlformats.org/drawingml/2006/picture">
                <pic:pic xmlns:pic="http://schemas.openxmlformats.org/drawingml/2006/picture">
                  <pic:nvPicPr>
                    <pic:cNvPr id="0" name="image38.jpg" descr="Símbolos De Mercancías Peligrosas Ilustraciones Vectoriales, Clip Art  Vectorizado Libre De Derechos. Image 45261243."/>
                    <pic:cNvPicPr preferRelativeResize="0"/>
                  </pic:nvPicPr>
                  <pic:blipFill>
                    <a:blip r:embed="rId26"/>
                    <a:srcRect/>
                    <a:stretch>
                      <a:fillRect/>
                    </a:stretch>
                  </pic:blipFill>
                  <pic:spPr>
                    <a:xfrm>
                      <a:off x="0" y="0"/>
                      <a:ext cx="2775494" cy="2784093"/>
                    </a:xfrm>
                    <a:prstGeom prst="rect">
                      <a:avLst/>
                    </a:prstGeom>
                    <a:ln/>
                  </pic:spPr>
                </pic:pic>
              </a:graphicData>
            </a:graphic>
          </wp:inline>
        </w:drawing>
      </w:r>
      <w:commentRangeEnd w:id="40"/>
      <w:r>
        <w:commentReference w:id="40"/>
      </w:r>
      <w:r>
        <w:rPr>
          <w:noProof/>
        </w:rPr>
        <mc:AlternateContent>
          <mc:Choice Requires="wps">
            <w:drawing>
              <wp:anchor distT="0" distB="0" distL="114300" distR="114300" simplePos="0" relativeHeight="251685888" behindDoc="0" locked="0" layoutInCell="1" hidden="0" allowOverlap="1" wp14:anchorId="79A48566" wp14:editId="379E9DEE">
                <wp:simplePos x="0" y="0"/>
                <wp:positionH relativeFrom="column">
                  <wp:posOffset>1270000</wp:posOffset>
                </wp:positionH>
                <wp:positionV relativeFrom="paragraph">
                  <wp:posOffset>2781300</wp:posOffset>
                </wp:positionV>
                <wp:extent cx="2631649" cy="267940"/>
                <wp:effectExtent l="0" t="0" r="0" b="0"/>
                <wp:wrapNone/>
                <wp:docPr id="332" name="Rectángulo 332"/>
                <wp:cNvGraphicFramePr/>
                <a:graphic xmlns:a="http://schemas.openxmlformats.org/drawingml/2006/main">
                  <a:graphicData uri="http://schemas.microsoft.com/office/word/2010/wordprocessingShape">
                    <wps:wsp>
                      <wps:cNvSpPr/>
                      <wps:spPr>
                        <a:xfrm>
                          <a:off x="4039701" y="3655555"/>
                          <a:ext cx="2612599" cy="248890"/>
                        </a:xfrm>
                        <a:prstGeom prst="rect">
                          <a:avLst/>
                        </a:prstGeom>
                        <a:solidFill>
                          <a:schemeClr val="lt1"/>
                        </a:solidFill>
                        <a:ln>
                          <a:noFill/>
                        </a:ln>
                      </wps:spPr>
                      <wps:txbx>
                        <w:txbxContent>
                          <w:p w14:paraId="2DF973EA" w14:textId="77777777" w:rsidR="00C64457" w:rsidRDefault="00C64457">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79A48566" id="Rectángulo 332" o:spid="_x0000_s1176" style="position:absolute;left:0;text-align:left;margin-left:100pt;margin-top:219pt;width:207.2pt;height:21.1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" fillcolor="white [3201]" stroked="f">
                <v:textbox inset="2.53958mm,1.2694mm,2.53958mm,1.2694mm">
                  <w:txbxContent>
                    <w:p w14:paraId="2DF973EA" w14:textId="77777777" w:rsidR="00C64457" w:rsidRDefault="00C64457">
                      <w:pPr>
                        <w:spacing w:line="275" w:lineRule="auto"/>
                        <w:textDirection w:val="btLr"/>
                      </w:pPr>
                    </w:p>
                  </w:txbxContent>
                </v:textbox>
              </v:rect>
            </w:pict>
          </mc:Fallback>
        </mc:AlternateContent>
      </w:r>
    </w:p>
    <w:p w14:paraId="0000015A" w14:textId="77777777" w:rsidR="00C64457" w:rsidRDefault="00C64457">
      <w:pPr>
        <w:rPr>
          <w:color w:val="000000"/>
        </w:rPr>
      </w:pPr>
    </w:p>
    <w:p w14:paraId="0000015B" w14:textId="77777777" w:rsidR="00C64457" w:rsidRDefault="00C64457">
      <w:pPr>
        <w:rPr>
          <w:color w:val="000000"/>
        </w:rPr>
      </w:pPr>
    </w:p>
    <w:p w14:paraId="0000015C" w14:textId="77777777" w:rsidR="00C64457" w:rsidRDefault="00751287">
      <w:pPr>
        <w:rPr>
          <w:color w:val="000000"/>
        </w:rPr>
      </w:pPr>
      <w:r>
        <w:rPr>
          <w:color w:val="000000"/>
        </w:rPr>
        <w:t xml:space="preserve">De igual manera, las divergencias sobre el estado de las cosas, entendiendo como divergencia como la falta de acuerdo entre dos o más personas ante un asunto específico, para el caso de la logística sería sobre embalajes, acondicionamientos o manipulación </w:t>
      </w:r>
      <w:r>
        <w:rPr>
          <w:color w:val="000000"/>
        </w:rPr>
        <w:t>de mercancías, e incluso mal manejo de la cadena de custodia, se dirimen por peritación,  es importante tener en cuenta que si un remitente hace retiro de la mercancía antes e iniciar el viaje, el transportador tiene derecho a recibir indemnización por los</w:t>
      </w:r>
      <w:r>
        <w:rPr>
          <w:color w:val="000000"/>
        </w:rPr>
        <w:t xml:space="preserve"> perjuicios que se le cause por el retiro, así como que se le restituya o devuelva la carta porte de la mercancía, artículo 1017.</w:t>
      </w:r>
    </w:p>
    <w:p w14:paraId="0000015D" w14:textId="77777777" w:rsidR="00C64457" w:rsidRDefault="00751287">
      <w:pPr>
        <w:rPr>
          <w:color w:val="000000"/>
        </w:rPr>
      </w:pPr>
      <w:r>
        <w:rPr>
          <w:noProof/>
        </w:rPr>
        <mc:AlternateContent>
          <mc:Choice Requires="wps">
            <w:drawing>
              <wp:anchor distT="0" distB="0" distL="114300" distR="114300" simplePos="0" relativeHeight="251686912" behindDoc="0" locked="0" layoutInCell="1" hidden="0" allowOverlap="1" wp14:anchorId="5B1D814F" wp14:editId="15F6A957">
                <wp:simplePos x="0" y="0"/>
                <wp:positionH relativeFrom="column">
                  <wp:posOffset>406400</wp:posOffset>
                </wp:positionH>
                <wp:positionV relativeFrom="paragraph">
                  <wp:posOffset>76200</wp:posOffset>
                </wp:positionV>
                <wp:extent cx="5153025" cy="1317625"/>
                <wp:effectExtent l="0" t="0" r="0" b="0"/>
                <wp:wrapNone/>
                <wp:docPr id="330" name="Rectángulo 330"/>
                <wp:cNvGraphicFramePr/>
                <a:graphic xmlns:a="http://schemas.openxmlformats.org/drawingml/2006/main">
                  <a:graphicData uri="http://schemas.microsoft.com/office/word/2010/wordprocessingShape">
                    <wps:wsp>
                      <wps:cNvSpPr/>
                      <wps:spPr>
                        <a:xfrm>
                          <a:off x="2774250" y="3125950"/>
                          <a:ext cx="5143500" cy="1308100"/>
                        </a:xfrm>
                        <a:prstGeom prst="rect">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14:paraId="67216D64" w14:textId="77777777" w:rsidR="00C64457" w:rsidRDefault="00751287">
                            <w:pPr>
                              <w:spacing w:line="275" w:lineRule="auto"/>
                              <w:ind w:firstLine="0"/>
                              <w:textDirection w:val="btLr"/>
                            </w:pPr>
                            <w:r>
                              <w:rPr>
                                <w:color w:val="000000"/>
                              </w:rPr>
                              <w:t>La información de arribo de la mercancía se debe hacer por parte del transportador, es decir, esté debe informar al destina</w:t>
                            </w:r>
                            <w:r>
                              <w:rPr>
                                <w:color w:val="000000"/>
                              </w:rPr>
                              <w:t>tario del arribo de la mercancía, si el transportador no tiene la información sobre el lugar y fecha de entrega, esta debe realizarse en las oficinas que el transportador designe en el lugar de destino, artículo 1026.</w:t>
                            </w:r>
                          </w:p>
                        </w:txbxContent>
                      </wps:txbx>
                      <wps:bodyPr spcFirstLastPara="1" wrap="square" lIns="91425" tIns="45700" rIns="91425" bIns="45700" anchor="ctr" anchorCtr="0">
                        <a:noAutofit/>
                      </wps:bodyPr>
                    </wps:wsp>
                  </a:graphicData>
                </a:graphic>
              </wp:anchor>
            </w:drawing>
          </mc:Choice>
          <mc:Fallback>
            <w:pict>
              <v:rect w14:anchorId="5B1D814F" id="Rectángulo 330" o:spid="_x0000_s1177" style="position:absolute;left:0;text-align:left;margin-left:32pt;margin-top:6pt;width:405.75pt;height:103.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" fillcolor="#ffbb82" strokecolor="#f5913f">
                <v:fill color2="#ffebd9" angle="180" colors="0 #ffbb82;22938f #ffcfa8;1 #ffebd9" focus="100%" type="gradient">
                  <o:fill v:ext="view" type="gradientUnscaled"/>
                </v:fill>
                <v:stroke startarrowwidth="narrow" startarrowlength="short" endarrowwidth="narrow" endarrowlength="short" joinstyle="round"/>
                <v:textbox inset="2.53958mm,1.2694mm,2.53958mm,1.2694mm">
                  <w:txbxContent>
                    <w:p w14:paraId="67216D64" w14:textId="77777777" w:rsidR="00C64457" w:rsidRDefault="00751287">
                      <w:pPr>
                        <w:spacing w:line="275" w:lineRule="auto"/>
                        <w:ind w:firstLine="0"/>
                        <w:textDirection w:val="btLr"/>
                      </w:pPr>
                      <w:r>
                        <w:rPr>
                          <w:color w:val="000000"/>
                        </w:rPr>
                        <w:t>La información de arribo de la mercancía se debe hacer por parte del transportador, es decir, esté debe informar al destina</w:t>
                      </w:r>
                      <w:r>
                        <w:rPr>
                          <w:color w:val="000000"/>
                        </w:rPr>
                        <w:t>tario del arribo de la mercancía, si el transportador no tiene la información sobre el lugar y fecha de entrega, esta debe realizarse en las oficinas que el transportador designe en el lugar de destino, artículo 1026.</w:t>
                      </w:r>
                    </w:p>
                  </w:txbxContent>
                </v:textbox>
              </v:rect>
            </w:pict>
          </mc:Fallback>
        </mc:AlternateContent>
      </w:r>
    </w:p>
    <w:p w14:paraId="0000015E" w14:textId="77777777" w:rsidR="00C64457" w:rsidRDefault="00C64457">
      <w:pPr>
        <w:rPr>
          <w:color w:val="000000"/>
        </w:rPr>
      </w:pPr>
    </w:p>
    <w:p w14:paraId="0000015F" w14:textId="77777777" w:rsidR="00C64457" w:rsidRDefault="00C64457">
      <w:pPr>
        <w:rPr>
          <w:color w:val="000000"/>
        </w:rPr>
      </w:pPr>
    </w:p>
    <w:p w14:paraId="00000160" w14:textId="77777777" w:rsidR="00C64457" w:rsidRDefault="00C64457">
      <w:pPr>
        <w:rPr>
          <w:color w:val="000000"/>
        </w:rPr>
      </w:pPr>
    </w:p>
    <w:p w14:paraId="00000161" w14:textId="77777777" w:rsidR="00C64457" w:rsidRDefault="00C64457"/>
    <w:p w14:paraId="00000162" w14:textId="77777777" w:rsidR="00C64457" w:rsidRDefault="00C64457"/>
    <w:p w14:paraId="00000163" w14:textId="77777777" w:rsidR="00C64457" w:rsidRDefault="00C64457"/>
    <w:p w14:paraId="00000164" w14:textId="77777777" w:rsidR="00C64457" w:rsidRDefault="00C64457"/>
    <w:p w14:paraId="00000165" w14:textId="77777777" w:rsidR="00C64457" w:rsidRDefault="00C64457"/>
    <w:p w14:paraId="00000166" w14:textId="77777777" w:rsidR="00C64457" w:rsidRDefault="00C64457"/>
    <w:p w14:paraId="00000167" w14:textId="77777777" w:rsidR="00C64457" w:rsidRDefault="00C64457"/>
    <w:p w14:paraId="00000168" w14:textId="77777777" w:rsidR="00C64457" w:rsidRDefault="00751287">
      <w:pPr>
        <w:numPr>
          <w:ilvl w:val="1"/>
          <w:numId w:val="1"/>
        </w:numPr>
        <w:pBdr>
          <w:top w:val="nil"/>
          <w:left w:val="nil"/>
          <w:bottom w:val="nil"/>
          <w:right w:val="nil"/>
          <w:between w:val="nil"/>
        </w:pBdr>
        <w:rPr>
          <w:b/>
          <w:color w:val="000000"/>
        </w:rPr>
      </w:pPr>
      <w:r>
        <w:rPr>
          <w:b/>
          <w:color w:val="000000"/>
        </w:rPr>
        <w:t>Normativa transporte de ali</w:t>
      </w:r>
      <w:r>
        <w:rPr>
          <w:b/>
          <w:color w:val="000000"/>
        </w:rPr>
        <w:t xml:space="preserve">mentos </w:t>
      </w:r>
    </w:p>
    <w:p w14:paraId="00000169" w14:textId="77777777" w:rsidR="00C64457" w:rsidRDefault="00C64457">
      <w:pPr>
        <w:ind w:firstLine="0"/>
      </w:pPr>
    </w:p>
    <w:p w14:paraId="0000016A" w14:textId="77777777" w:rsidR="00C64457" w:rsidRDefault="00751287">
      <w:pPr>
        <w:ind w:firstLine="0"/>
      </w:pPr>
      <w:r>
        <w:t>Según la resolución 2674 de 2013 el Ministerio de salud y protección social establece los requisitos sanitarios para el transporte de alimentos, el capítulo VII de dicha resolución contiene las disposiciones legales para el almacenamiento, distribución, tr</w:t>
      </w:r>
      <w:r>
        <w:t xml:space="preserve">ansporte y comercialización de alimentos y materias primas, ver figura 15. </w:t>
      </w:r>
    </w:p>
    <w:p w14:paraId="0000016B" w14:textId="77777777" w:rsidR="00C64457" w:rsidRDefault="00C64457">
      <w:pPr>
        <w:ind w:firstLine="2694"/>
        <w:rPr>
          <w:b/>
        </w:rPr>
      </w:pPr>
    </w:p>
    <w:p w14:paraId="0000016C" w14:textId="77777777" w:rsidR="00C64457" w:rsidRDefault="00751287">
      <w:pPr>
        <w:rPr>
          <w:color w:val="000000"/>
        </w:rPr>
      </w:pPr>
      <w:r>
        <w:rPr>
          <w:color w:val="000000"/>
        </w:rPr>
        <w:t>Para visualizar la resolución antes mencionada ingresar al siguiente recurso.</w:t>
      </w:r>
    </w:p>
    <w:p w14:paraId="0000016D" w14:textId="77777777" w:rsidR="00C64457" w:rsidRDefault="00C64457">
      <w:pPr>
        <w:ind w:firstLine="2694"/>
        <w:rPr>
          <w:b/>
        </w:rPr>
      </w:pPr>
    </w:p>
    <w:p w14:paraId="0000016E" w14:textId="77777777" w:rsidR="00C64457" w:rsidRDefault="00751287">
      <w:pPr>
        <w:ind w:firstLine="0"/>
        <w:rPr>
          <w:b/>
        </w:rPr>
      </w:pPr>
      <w:sdt>
        <w:sdtPr>
          <w:tag w:val="goog_rdk_52"/>
          <w:id w:val="282929476"/>
        </w:sdtPr>
        <w:sdtEndPr/>
        <w:sdtContent>
          <w:commentRangeStart w:id="41"/>
        </w:sdtContent>
      </w:sdt>
      <w:r>
        <w:rPr>
          <w:noProof/>
        </w:rPr>
        <w:drawing>
          <wp:inline distT="0" distB="0" distL="0" distR="0" wp14:anchorId="32CB28D3" wp14:editId="36EA05AA">
            <wp:extent cx="6829425" cy="1104900"/>
            <wp:effectExtent l="0" t="0" r="0" b="0"/>
            <wp:docPr id="361"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3"/>
                    <a:srcRect/>
                    <a:stretch>
                      <a:fillRect/>
                    </a:stretch>
                  </pic:blipFill>
                  <pic:spPr>
                    <a:xfrm>
                      <a:off x="0" y="0"/>
                      <a:ext cx="6829425" cy="1104900"/>
                    </a:xfrm>
                    <a:prstGeom prst="rect">
                      <a:avLst/>
                    </a:prstGeom>
                    <a:ln/>
                  </pic:spPr>
                </pic:pic>
              </a:graphicData>
            </a:graphic>
          </wp:inline>
        </w:drawing>
      </w:r>
      <w:commentRangeEnd w:id="41"/>
      <w:r>
        <w:commentReference w:id="41"/>
      </w:r>
      <w:r>
        <w:rPr>
          <w:noProof/>
        </w:rPr>
        <mc:AlternateContent>
          <mc:Choice Requires="wps">
            <w:drawing>
              <wp:anchor distT="0" distB="0" distL="114300" distR="114300" simplePos="0" relativeHeight="251687936" behindDoc="0" locked="0" layoutInCell="1" hidden="0" allowOverlap="1" wp14:anchorId="4AE80A85" wp14:editId="42E88042">
                <wp:simplePos x="0" y="0"/>
                <wp:positionH relativeFrom="column">
                  <wp:posOffset>596900</wp:posOffset>
                </wp:positionH>
                <wp:positionV relativeFrom="paragraph">
                  <wp:posOffset>101600</wp:posOffset>
                </wp:positionV>
                <wp:extent cx="6073775" cy="673100"/>
                <wp:effectExtent l="0" t="0" r="0" b="0"/>
                <wp:wrapNone/>
                <wp:docPr id="328" name="Rectángulo 328"/>
                <wp:cNvGraphicFramePr/>
                <a:graphic xmlns:a="http://schemas.openxmlformats.org/drawingml/2006/main">
                  <a:graphicData uri="http://schemas.microsoft.com/office/word/2010/wordprocessingShape">
                    <wps:wsp>
                      <wps:cNvSpPr/>
                      <wps:spPr>
                        <a:xfrm>
                          <a:off x="2321813" y="3456150"/>
                          <a:ext cx="6048375" cy="647700"/>
                        </a:xfrm>
                        <a:prstGeom prst="rect">
                          <a:avLst/>
                        </a:prstGeom>
                        <a:solidFill>
                          <a:schemeClr val="lt1"/>
                        </a:solidFill>
                        <a:ln w="25400" cap="flat" cmpd="sng">
                          <a:solidFill>
                            <a:schemeClr val="accent6"/>
                          </a:solidFill>
                          <a:prstDash val="solid"/>
                          <a:round/>
                          <a:headEnd type="none" w="sm" len="sm"/>
                          <a:tailEnd type="none" w="sm" len="sm"/>
                        </a:ln>
                      </wps:spPr>
                      <wps:txbx>
                        <w:txbxContent>
                          <w:p w14:paraId="4005F876" w14:textId="77777777" w:rsidR="00C64457" w:rsidRDefault="00751287">
                            <w:pPr>
                              <w:spacing w:line="275" w:lineRule="auto"/>
                              <w:ind w:firstLine="0"/>
                              <w:textDirection w:val="btLr"/>
                            </w:pPr>
                            <w:r>
                              <w:rPr>
                                <w:b/>
                                <w:color w:val="000000"/>
                              </w:rPr>
                              <w:t>Resolución 2674 de 2013 el Ministerio de salud y protección</w:t>
                            </w:r>
                          </w:p>
                        </w:txbxContent>
                      </wps:txbx>
                      <wps:bodyPr spcFirstLastPara="1" wrap="square" lIns="91425" tIns="45700" rIns="91425" bIns="45700" anchor="ctr" anchorCtr="0">
                        <a:noAutofit/>
                      </wps:bodyPr>
                    </wps:wsp>
                  </a:graphicData>
                </a:graphic>
              </wp:anchor>
            </w:drawing>
          </mc:Choice>
          <mc:Fallback>
            <w:pict>
              <v:rect w14:anchorId="4AE80A85" id="Rectángulo 328" o:spid="_x0000_s1178" style="position:absolute;margin-left:47pt;margin-top:8pt;width:478.25pt;height:53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" fillcolor="white [3201]" strokecolor="#f79646 [3209]" strokeweight="2pt">
                <v:stroke startarrowwidth="narrow" startarrowlength="short" endarrowwidth="narrow" endarrowlength="short" joinstyle="round"/>
                <v:textbox inset="2.53958mm,1.2694mm,2.53958mm,1.2694mm">
                  <w:txbxContent>
                    <w:p w14:paraId="4005F876" w14:textId="77777777" w:rsidR="00C64457" w:rsidRDefault="00751287">
                      <w:pPr>
                        <w:spacing w:line="275" w:lineRule="auto"/>
                        <w:ind w:firstLine="0"/>
                        <w:textDirection w:val="btLr"/>
                      </w:pPr>
                      <w:r>
                        <w:rPr>
                          <w:b/>
                          <w:color w:val="000000"/>
                        </w:rPr>
                        <w:t>Resolución 2674 de 2013 el Ministerio de salud y protección</w:t>
                      </w:r>
                    </w:p>
                  </w:txbxContent>
                </v:textbox>
              </v:rect>
            </w:pict>
          </mc:Fallback>
        </mc:AlternateContent>
      </w:r>
    </w:p>
    <w:p w14:paraId="0000016F" w14:textId="77777777" w:rsidR="00C64457" w:rsidRDefault="00751287">
      <w:pPr>
        <w:ind w:firstLine="2694"/>
        <w:rPr>
          <w:b/>
        </w:rPr>
      </w:pPr>
      <w:r>
        <w:rPr>
          <w:b/>
        </w:rPr>
        <w:t>Figura 15</w:t>
      </w:r>
    </w:p>
    <w:p w14:paraId="00000170" w14:textId="77777777" w:rsidR="00C64457" w:rsidRDefault="00751287">
      <w:pPr>
        <w:ind w:firstLine="2694"/>
        <w:rPr>
          <w:i/>
        </w:rPr>
      </w:pPr>
      <w:r>
        <w:rPr>
          <w:i/>
        </w:rPr>
        <w:t>Imagen alusiva al tr</w:t>
      </w:r>
      <w:r>
        <w:rPr>
          <w:i/>
        </w:rPr>
        <w:t>ansporte de alimentos</w:t>
      </w:r>
    </w:p>
    <w:p w14:paraId="00000171" w14:textId="77777777" w:rsidR="00C64457" w:rsidRDefault="00C64457">
      <w:pPr>
        <w:jc w:val="center"/>
      </w:pPr>
    </w:p>
    <w:p w14:paraId="00000172" w14:textId="77777777" w:rsidR="00C64457" w:rsidRDefault="00751287">
      <w:pPr>
        <w:jc w:val="center"/>
      </w:pPr>
      <w:sdt>
        <w:sdtPr>
          <w:tag w:val="goog_rdk_53"/>
          <w:id w:val="-2144181829"/>
        </w:sdtPr>
        <w:sdtEndPr/>
        <w:sdtContent>
          <w:commentRangeStart w:id="42"/>
        </w:sdtContent>
      </w:sdt>
      <w:r>
        <w:rPr>
          <w:noProof/>
        </w:rPr>
        <w:drawing>
          <wp:inline distT="0" distB="0" distL="0" distR="0" wp14:anchorId="6C8D4C0D" wp14:editId="03AB7408">
            <wp:extent cx="3475218" cy="3192950"/>
            <wp:effectExtent l="0" t="0" r="0" b="0"/>
            <wp:docPr id="362" name="image40.jpg" descr="Helado camión letrero de neón vector gratuito"/>
            <wp:cNvGraphicFramePr/>
            <a:graphic xmlns:a="http://schemas.openxmlformats.org/drawingml/2006/main">
              <a:graphicData uri="http://schemas.openxmlformats.org/drawingml/2006/picture">
                <pic:pic xmlns:pic="http://schemas.openxmlformats.org/drawingml/2006/picture">
                  <pic:nvPicPr>
                    <pic:cNvPr id="0" name="image40.jpg" descr="Helado camión letrero de neón vector gratuito"/>
                    <pic:cNvPicPr preferRelativeResize="0"/>
                  </pic:nvPicPr>
                  <pic:blipFill>
                    <a:blip r:embed="rId27"/>
                    <a:srcRect l="23381" t="24256" r="21163" b="24793"/>
                    <a:stretch>
                      <a:fillRect/>
                    </a:stretch>
                  </pic:blipFill>
                  <pic:spPr>
                    <a:xfrm>
                      <a:off x="0" y="0"/>
                      <a:ext cx="3475218" cy="3192950"/>
                    </a:xfrm>
                    <a:prstGeom prst="rect">
                      <a:avLst/>
                    </a:prstGeom>
                    <a:ln/>
                  </pic:spPr>
                </pic:pic>
              </a:graphicData>
            </a:graphic>
          </wp:inline>
        </w:drawing>
      </w:r>
      <w:commentRangeEnd w:id="42"/>
      <w:r>
        <w:commentReference w:id="42"/>
      </w:r>
    </w:p>
    <w:p w14:paraId="00000173" w14:textId="77777777" w:rsidR="00C64457" w:rsidRDefault="00751287">
      <w:pPr>
        <w:jc w:val="center"/>
      </w:pPr>
      <w:r>
        <w:rPr>
          <w:noProof/>
        </w:rPr>
        <mc:AlternateContent>
          <mc:Choice Requires="wps">
            <w:drawing>
              <wp:anchor distT="0" distB="0" distL="114300" distR="114300" simplePos="0" relativeHeight="251688960" behindDoc="0" locked="0" layoutInCell="1" hidden="0" allowOverlap="1" wp14:anchorId="638EFA32" wp14:editId="7F213F34">
                <wp:simplePos x="0" y="0"/>
                <wp:positionH relativeFrom="column">
                  <wp:posOffset>1092200</wp:posOffset>
                </wp:positionH>
                <wp:positionV relativeFrom="paragraph">
                  <wp:posOffset>0</wp:posOffset>
                </wp:positionV>
                <wp:extent cx="2229987" cy="251525"/>
                <wp:effectExtent l="0" t="0" r="0" b="0"/>
                <wp:wrapNone/>
                <wp:docPr id="317" name="Rectángulo 317"/>
                <wp:cNvGraphicFramePr/>
                <a:graphic xmlns:a="http://schemas.openxmlformats.org/drawingml/2006/main">
                  <a:graphicData uri="http://schemas.microsoft.com/office/word/2010/wordprocessingShape">
                    <wps:wsp>
                      <wps:cNvSpPr/>
                      <wps:spPr>
                        <a:xfrm>
                          <a:off x="4240532" y="3663763"/>
                          <a:ext cx="2210937" cy="232475"/>
                        </a:xfrm>
                        <a:prstGeom prst="rect">
                          <a:avLst/>
                        </a:prstGeom>
                        <a:solidFill>
                          <a:schemeClr val="lt1"/>
                        </a:solidFill>
                        <a:ln>
                          <a:noFill/>
                        </a:ln>
                      </wps:spPr>
                      <wps:txbx>
                        <w:txbxContent>
                          <w:p w14:paraId="47314BCD" w14:textId="77777777" w:rsidR="00C64457" w:rsidRDefault="00C64457">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638EFA32" id="Rectángulo 317" o:spid="_x0000_s1179" style="position:absolute;left:0;text-align:left;margin-left:86pt;margin-top:0;width:175.6pt;height:19.8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" fillcolor="white [3201]" stroked="f">
                <v:textbox inset="2.53958mm,1.2694mm,2.53958mm,1.2694mm">
                  <w:txbxContent>
                    <w:p w14:paraId="47314BCD" w14:textId="77777777" w:rsidR="00C64457" w:rsidRDefault="00C64457">
                      <w:pPr>
                        <w:spacing w:line="275" w:lineRule="auto"/>
                        <w:textDirection w:val="btLr"/>
                      </w:pPr>
                    </w:p>
                  </w:txbxContent>
                </v:textbox>
              </v:rect>
            </w:pict>
          </mc:Fallback>
        </mc:AlternateContent>
      </w:r>
    </w:p>
    <w:p w14:paraId="00000174" w14:textId="77777777" w:rsidR="00C64457" w:rsidRDefault="00C64457"/>
    <w:p w14:paraId="00000175" w14:textId="77777777" w:rsidR="00C64457" w:rsidRDefault="00751287">
      <w:r>
        <w:t xml:space="preserve">Dicha resolución en el artículo 29 refiere las condiciones que se deben cumplir en el transporte de alimentos, se presentan </w:t>
      </w:r>
      <w:sdt>
        <w:sdtPr>
          <w:tag w:val="goog_rdk_54"/>
          <w:id w:val="-1838523132"/>
        </w:sdtPr>
        <w:sdtEndPr/>
        <w:sdtContent>
          <w:commentRangeStart w:id="43"/>
        </w:sdtContent>
      </w:sdt>
      <w:r>
        <w:t>en</w:t>
      </w:r>
      <w:commentRangeEnd w:id="43"/>
      <w:r>
        <w:commentReference w:id="43"/>
      </w:r>
      <w:r>
        <w:t xml:space="preserve">: </w:t>
      </w:r>
    </w:p>
    <w:p w14:paraId="00000176" w14:textId="77777777" w:rsidR="00C64457" w:rsidRDefault="00751287">
      <w:r>
        <w:rPr>
          <w:noProof/>
        </w:rPr>
        <w:drawing>
          <wp:inline distT="0" distB="0" distL="0" distR="0" wp14:anchorId="3982B570" wp14:editId="667753CA">
            <wp:extent cx="5826619" cy="924608"/>
            <wp:effectExtent l="0" t="0" r="0" b="0"/>
            <wp:docPr id="363"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3"/>
                    <a:srcRect/>
                    <a:stretch>
                      <a:fillRect/>
                    </a:stretch>
                  </pic:blipFill>
                  <pic:spPr>
                    <a:xfrm>
                      <a:off x="0" y="0"/>
                      <a:ext cx="5826619" cy="924608"/>
                    </a:xfrm>
                    <a:prstGeom prst="rect">
                      <a:avLst/>
                    </a:prstGeom>
                    <a:ln/>
                  </pic:spPr>
                </pic:pic>
              </a:graphicData>
            </a:graphic>
          </wp:inline>
        </w:drawing>
      </w:r>
      <w:r>
        <w:rPr>
          <w:noProof/>
        </w:rPr>
        <mc:AlternateContent>
          <mc:Choice Requires="wps">
            <w:drawing>
              <wp:anchor distT="0" distB="0" distL="114300" distR="114300" simplePos="0" relativeHeight="251689984" behindDoc="0" locked="0" layoutInCell="1" hidden="0" allowOverlap="1" wp14:anchorId="0AD65EE0" wp14:editId="5D027FD4">
                <wp:simplePos x="0" y="0"/>
                <wp:positionH relativeFrom="column">
                  <wp:posOffset>1016000</wp:posOffset>
                </wp:positionH>
                <wp:positionV relativeFrom="paragraph">
                  <wp:posOffset>114300</wp:posOffset>
                </wp:positionV>
                <wp:extent cx="5083175" cy="539750"/>
                <wp:effectExtent l="0" t="0" r="0" b="0"/>
                <wp:wrapNone/>
                <wp:docPr id="353" name="Rectángulo 353"/>
                <wp:cNvGraphicFramePr/>
                <a:graphic xmlns:a="http://schemas.openxmlformats.org/drawingml/2006/main">
                  <a:graphicData uri="http://schemas.microsoft.com/office/word/2010/wordprocessingShape">
                    <wps:wsp>
                      <wps:cNvSpPr/>
                      <wps:spPr>
                        <a:xfrm>
                          <a:off x="2817113" y="3522825"/>
                          <a:ext cx="5057775" cy="514350"/>
                        </a:xfrm>
                        <a:prstGeom prst="rect">
                          <a:avLst/>
                        </a:prstGeom>
                        <a:solidFill>
                          <a:schemeClr val="lt1"/>
                        </a:solidFill>
                        <a:ln w="25400" cap="flat" cmpd="sng">
                          <a:solidFill>
                            <a:schemeClr val="accent6"/>
                          </a:solidFill>
                          <a:prstDash val="solid"/>
                          <a:round/>
                          <a:headEnd type="none" w="sm" len="sm"/>
                          <a:tailEnd type="none" w="sm" len="sm"/>
                        </a:ln>
                      </wps:spPr>
                      <wps:txbx>
                        <w:txbxContent>
                          <w:p w14:paraId="50B09843" w14:textId="77777777" w:rsidR="00C64457" w:rsidRDefault="00751287">
                            <w:pPr>
                              <w:spacing w:line="275" w:lineRule="auto"/>
                              <w:ind w:firstLine="0"/>
                              <w:textDirection w:val="btLr"/>
                            </w:pPr>
                            <w:r>
                              <w:rPr>
                                <w:b/>
                                <w:color w:val="000000"/>
                              </w:rPr>
                              <w:t>Artículo 29. Transporte</w:t>
                            </w:r>
                            <w:r>
                              <w:rPr>
                                <w:color w:val="000000"/>
                              </w:rPr>
                              <w:t xml:space="preserve">, se presenta las 10 condiciones que se deben cumplir frente a esta resolución </w:t>
                            </w:r>
                          </w:p>
                        </w:txbxContent>
                      </wps:txbx>
                      <wps:bodyPr spcFirstLastPara="1" wrap="square" lIns="91425" tIns="45700" rIns="91425" bIns="45700" anchor="ctr" anchorCtr="0">
                        <a:noAutofit/>
                      </wps:bodyPr>
                    </wps:wsp>
                  </a:graphicData>
                </a:graphic>
              </wp:anchor>
            </w:drawing>
          </mc:Choice>
          <mc:Fallback>
            <w:pict>
              <v:rect w14:anchorId="0AD65EE0" id="Rectángulo 353" o:spid="_x0000_s1180" style="position:absolute;left:0;text-align:left;margin-left:80pt;margin-top:9pt;width:400.25pt;height:4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" fillcolor="white [3201]" strokecolor="#f79646 [3209]" strokeweight="2pt">
                <v:stroke startarrowwidth="narrow" startarrowlength="short" endarrowwidth="narrow" endarrowlength="short" joinstyle="round"/>
                <v:textbox inset="2.53958mm,1.2694mm,2.53958mm,1.2694mm">
                  <w:txbxContent>
                    <w:p w14:paraId="50B09843" w14:textId="77777777" w:rsidR="00C64457" w:rsidRDefault="00751287">
                      <w:pPr>
                        <w:spacing w:line="275" w:lineRule="auto"/>
                        <w:ind w:firstLine="0"/>
                        <w:textDirection w:val="btLr"/>
                      </w:pPr>
                      <w:r>
                        <w:rPr>
                          <w:b/>
                          <w:color w:val="000000"/>
                        </w:rPr>
                        <w:t>Artículo 29. Transporte</w:t>
                      </w:r>
                      <w:r>
                        <w:rPr>
                          <w:color w:val="000000"/>
                        </w:rPr>
                        <w:t xml:space="preserve">, se presenta las 10 condiciones que se deben cumplir frente a esta resolución </w:t>
                      </w:r>
                    </w:p>
                  </w:txbxContent>
                </v:textbox>
              </v:rect>
            </w:pict>
          </mc:Fallback>
        </mc:AlternateContent>
      </w:r>
    </w:p>
    <w:p w14:paraId="00000177" w14:textId="77777777" w:rsidR="00C64457" w:rsidRDefault="00C64457"/>
    <w:sdt>
      <w:sdtPr>
        <w:tag w:val="goog_rdk_56"/>
        <w:id w:val="-738786552"/>
      </w:sdtPr>
      <w:sdtEndPr/>
      <w:sdtContent>
        <w:p w14:paraId="00000178" w14:textId="77777777" w:rsidR="00C64457" w:rsidRDefault="00751287">
          <w:pPr>
            <w:rPr>
              <w:ins w:id="44" w:author="silvia.sequeda@outlook.es" w:date="2021-10-19T19:16:00Z"/>
            </w:rPr>
          </w:pPr>
          <w:r>
            <w:rPr>
              <w:b/>
            </w:rPr>
            <w:t>2.2.1 Fuentes y mecanismos de contaminación</w:t>
          </w:r>
          <w:r>
            <w:t xml:space="preserve"> </w:t>
          </w:r>
          <w:sdt>
            <w:sdtPr>
              <w:tag w:val="goog_rdk_55"/>
              <w:id w:val="1134294628"/>
            </w:sdtPr>
            <w:sdtEndPr/>
            <w:sdtContent/>
          </w:sdt>
        </w:p>
      </w:sdtContent>
    </w:sdt>
    <w:sdt>
      <w:sdtPr>
        <w:tag w:val="goog_rdk_58"/>
        <w:id w:val="794960065"/>
      </w:sdtPr>
      <w:sdtEndPr/>
      <w:sdtContent>
        <w:p w14:paraId="00000179" w14:textId="77777777" w:rsidR="00C64457" w:rsidRDefault="00751287">
          <w:pPr>
            <w:ind w:firstLine="0"/>
            <w:rPr>
              <w:ins w:id="45" w:author="silvia.sequeda@outlook.es" w:date="2021-10-19T19:16:00Z"/>
            </w:rPr>
          </w:pPr>
          <w:sdt>
            <w:sdtPr>
              <w:tag w:val="goog_rdk_57"/>
              <w:id w:val="-1854793420"/>
            </w:sdtPr>
            <w:sdtEndPr/>
            <w:sdtContent/>
          </w:sdt>
        </w:p>
      </w:sdtContent>
    </w:sdt>
    <w:p w14:paraId="0000017A" w14:textId="77777777" w:rsidR="00C64457" w:rsidRDefault="00751287">
      <w:pPr>
        <w:ind w:firstLine="0"/>
      </w:pPr>
      <w:r>
        <w:t>Las principales fuentes de contaminación de alimentos son: el aire, el polvo, la tierra, el agua, elementos por medio de los cuales se transmiten microorganismos que tiene la facilidad de contaminar los</w:t>
      </w:r>
      <w:r>
        <w:t xml:space="preserve"> alimentos, los roedores, los insectos y aves catalogados como plagas, también generan contaminación; el uso de utensilios y elementos con mala higiene, las basuras depositadas cerca de los alimentos, el manipulador de alimentos si no aplica las normas de </w:t>
      </w:r>
      <w:r>
        <w:t>higiene establecidas para la manipulación de alimentos.</w:t>
      </w:r>
    </w:p>
    <w:p w14:paraId="0000017B" w14:textId="77777777" w:rsidR="00C64457" w:rsidRDefault="00C64457"/>
    <w:p w14:paraId="0000017C" w14:textId="77777777" w:rsidR="00C64457" w:rsidRDefault="00751287">
      <w:r>
        <w:t>En la contaminación de alimentos se encuentran tres mecanismos de contaminación:</w:t>
      </w:r>
    </w:p>
    <w:p w14:paraId="0000017D" w14:textId="77777777" w:rsidR="00C64457" w:rsidRDefault="00C64457"/>
    <w:tbl>
      <w:tblPr>
        <w:tblStyle w:val="afc"/>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C64457" w14:paraId="5297818E" w14:textId="77777777">
        <w:tc>
          <w:tcPr>
            <w:tcW w:w="3116" w:type="dxa"/>
          </w:tcPr>
          <w:p w14:paraId="0000017E" w14:textId="77777777" w:rsidR="00C64457" w:rsidRDefault="00751287">
            <w:pPr>
              <w:ind w:firstLine="0"/>
              <w:jc w:val="both"/>
            </w:pPr>
            <w:sdt>
              <w:sdtPr>
                <w:tag w:val="goog_rdk_59"/>
                <w:id w:val="-744262900"/>
              </w:sdtPr>
              <w:sdtEndPr/>
              <w:sdtContent>
                <w:commentRangeStart w:id="46"/>
              </w:sdtContent>
            </w:sdt>
            <w:r>
              <w:rPr>
                <w:noProof/>
              </w:rPr>
              <w:drawing>
                <wp:inline distT="0" distB="0" distL="0" distR="0" wp14:anchorId="43EEDAA8" wp14:editId="3D47356D">
                  <wp:extent cx="857691" cy="764523"/>
                  <wp:effectExtent l="0" t="0" r="0" b="0"/>
                  <wp:docPr id="364" name="image49.jpg"/>
                  <wp:cNvGraphicFramePr/>
                  <a:graphic xmlns:a="http://schemas.openxmlformats.org/drawingml/2006/main">
                    <a:graphicData uri="http://schemas.openxmlformats.org/drawingml/2006/picture">
                      <pic:pic xmlns:pic="http://schemas.openxmlformats.org/drawingml/2006/picture">
                        <pic:nvPicPr>
                          <pic:cNvPr id="0" name="image49.jpg"/>
                          <pic:cNvPicPr preferRelativeResize="0"/>
                        </pic:nvPicPr>
                        <pic:blipFill>
                          <a:blip r:embed="rId28"/>
                          <a:srcRect/>
                          <a:stretch>
                            <a:fillRect/>
                          </a:stretch>
                        </pic:blipFill>
                        <pic:spPr>
                          <a:xfrm>
                            <a:off x="0" y="0"/>
                            <a:ext cx="857691" cy="764523"/>
                          </a:xfrm>
                          <a:prstGeom prst="rect">
                            <a:avLst/>
                          </a:prstGeom>
                          <a:ln/>
                        </pic:spPr>
                      </pic:pic>
                    </a:graphicData>
                  </a:graphic>
                </wp:inline>
              </w:drawing>
            </w:r>
            <w:commentRangeEnd w:id="46"/>
            <w:r>
              <w:commentReference w:id="46"/>
            </w:r>
          </w:p>
        </w:tc>
        <w:tc>
          <w:tcPr>
            <w:tcW w:w="3117" w:type="dxa"/>
          </w:tcPr>
          <w:p w14:paraId="0000017F" w14:textId="77777777" w:rsidR="00C64457" w:rsidRDefault="00751287">
            <w:pPr>
              <w:ind w:firstLine="0"/>
              <w:jc w:val="both"/>
            </w:pPr>
            <w:sdt>
              <w:sdtPr>
                <w:tag w:val="goog_rdk_60"/>
                <w:id w:val="-101181585"/>
              </w:sdtPr>
              <w:sdtEndPr/>
              <w:sdtContent>
                <w:commentRangeStart w:id="47"/>
              </w:sdtContent>
            </w:sdt>
            <w:r>
              <w:rPr>
                <w:noProof/>
              </w:rPr>
              <w:drawing>
                <wp:inline distT="0" distB="0" distL="0" distR="0" wp14:anchorId="6FD95AA1" wp14:editId="0076CFFF">
                  <wp:extent cx="1256803" cy="837200"/>
                  <wp:effectExtent l="0" t="0" r="0" b="0"/>
                  <wp:docPr id="365" name="image41.jpg"/>
                  <wp:cNvGraphicFramePr/>
                  <a:graphic xmlns:a="http://schemas.openxmlformats.org/drawingml/2006/main">
                    <a:graphicData uri="http://schemas.openxmlformats.org/drawingml/2006/picture">
                      <pic:pic xmlns:pic="http://schemas.openxmlformats.org/drawingml/2006/picture">
                        <pic:nvPicPr>
                          <pic:cNvPr id="0" name="image41.jpg"/>
                          <pic:cNvPicPr preferRelativeResize="0"/>
                        </pic:nvPicPr>
                        <pic:blipFill>
                          <a:blip r:embed="rId29"/>
                          <a:srcRect/>
                          <a:stretch>
                            <a:fillRect/>
                          </a:stretch>
                        </pic:blipFill>
                        <pic:spPr>
                          <a:xfrm>
                            <a:off x="0" y="0"/>
                            <a:ext cx="1256803" cy="837200"/>
                          </a:xfrm>
                          <a:prstGeom prst="rect">
                            <a:avLst/>
                          </a:prstGeom>
                          <a:ln/>
                        </pic:spPr>
                      </pic:pic>
                    </a:graphicData>
                  </a:graphic>
                </wp:inline>
              </w:drawing>
            </w:r>
            <w:commentRangeEnd w:id="47"/>
            <w:r>
              <w:commentReference w:id="47"/>
            </w:r>
          </w:p>
        </w:tc>
        <w:tc>
          <w:tcPr>
            <w:tcW w:w="3117" w:type="dxa"/>
          </w:tcPr>
          <w:p w14:paraId="00000180" w14:textId="77777777" w:rsidR="00C64457" w:rsidRDefault="00751287">
            <w:pPr>
              <w:ind w:firstLine="0"/>
              <w:jc w:val="both"/>
            </w:pPr>
            <w:sdt>
              <w:sdtPr>
                <w:tag w:val="goog_rdk_61"/>
                <w:id w:val="375986143"/>
              </w:sdtPr>
              <w:sdtEndPr/>
              <w:sdtContent>
                <w:commentRangeStart w:id="48"/>
              </w:sdtContent>
            </w:sdt>
            <w:r>
              <w:rPr>
                <w:noProof/>
              </w:rPr>
              <w:drawing>
                <wp:inline distT="0" distB="0" distL="0" distR="0" wp14:anchorId="691626B3" wp14:editId="11D7A2A8">
                  <wp:extent cx="1178945" cy="747670"/>
                  <wp:effectExtent l="0" t="0" r="0" b="0"/>
                  <wp:docPr id="366" name="image44.jpg"/>
                  <wp:cNvGraphicFramePr/>
                  <a:graphic xmlns:a="http://schemas.openxmlformats.org/drawingml/2006/main">
                    <a:graphicData uri="http://schemas.openxmlformats.org/drawingml/2006/picture">
                      <pic:pic xmlns:pic="http://schemas.openxmlformats.org/drawingml/2006/picture">
                        <pic:nvPicPr>
                          <pic:cNvPr id="0" name="image44.jpg"/>
                          <pic:cNvPicPr preferRelativeResize="0"/>
                        </pic:nvPicPr>
                        <pic:blipFill>
                          <a:blip r:embed="rId30"/>
                          <a:srcRect/>
                          <a:stretch>
                            <a:fillRect/>
                          </a:stretch>
                        </pic:blipFill>
                        <pic:spPr>
                          <a:xfrm>
                            <a:off x="0" y="0"/>
                            <a:ext cx="1178945" cy="747670"/>
                          </a:xfrm>
                          <a:prstGeom prst="rect">
                            <a:avLst/>
                          </a:prstGeom>
                          <a:ln/>
                        </pic:spPr>
                      </pic:pic>
                    </a:graphicData>
                  </a:graphic>
                </wp:inline>
              </w:drawing>
            </w:r>
            <w:commentRangeEnd w:id="48"/>
            <w:r>
              <w:commentReference w:id="48"/>
            </w:r>
          </w:p>
        </w:tc>
      </w:tr>
      <w:tr w:rsidR="00C64457" w14:paraId="195201F3" w14:textId="77777777">
        <w:tc>
          <w:tcPr>
            <w:tcW w:w="3116" w:type="dxa"/>
          </w:tcPr>
          <w:p w14:paraId="00000181" w14:textId="77777777" w:rsidR="00C64457" w:rsidRDefault="00751287">
            <w:pPr>
              <w:ind w:firstLine="0"/>
              <w:jc w:val="both"/>
            </w:pPr>
            <w:r>
              <w:t>Contaminación física</w:t>
            </w:r>
          </w:p>
        </w:tc>
        <w:tc>
          <w:tcPr>
            <w:tcW w:w="3117" w:type="dxa"/>
          </w:tcPr>
          <w:p w14:paraId="00000182" w14:textId="77777777" w:rsidR="00C64457" w:rsidRDefault="00751287">
            <w:pPr>
              <w:ind w:firstLine="0"/>
              <w:jc w:val="both"/>
            </w:pPr>
            <w:r>
              <w:t>Contaminación biológica</w:t>
            </w:r>
          </w:p>
        </w:tc>
        <w:tc>
          <w:tcPr>
            <w:tcW w:w="3117" w:type="dxa"/>
          </w:tcPr>
          <w:p w14:paraId="00000183" w14:textId="77777777" w:rsidR="00C64457" w:rsidRDefault="00751287">
            <w:pPr>
              <w:ind w:firstLine="0"/>
              <w:jc w:val="both"/>
            </w:pPr>
            <w:r>
              <w:t>Contaminación química</w:t>
            </w:r>
          </w:p>
        </w:tc>
      </w:tr>
      <w:tr w:rsidR="00C64457" w14:paraId="7A218730" w14:textId="77777777">
        <w:tc>
          <w:tcPr>
            <w:tcW w:w="3116" w:type="dxa"/>
          </w:tcPr>
          <w:p w14:paraId="00000184" w14:textId="77777777" w:rsidR="00C64457" w:rsidRDefault="00751287">
            <w:pPr>
              <w:ind w:firstLine="0"/>
              <w:jc w:val="both"/>
            </w:pPr>
            <w:r>
              <w:t>Son elementos que pueden se</w:t>
            </w:r>
            <w:r>
              <w:t>r observados a simple vista por ejemplo plásticos, vidrios, espinas, cáscaras, etc.</w:t>
            </w:r>
          </w:p>
        </w:tc>
        <w:tc>
          <w:tcPr>
            <w:tcW w:w="3117" w:type="dxa"/>
          </w:tcPr>
          <w:p w14:paraId="00000185" w14:textId="77777777" w:rsidR="00C64457" w:rsidRDefault="00751287">
            <w:pPr>
              <w:ind w:firstLine="0"/>
              <w:jc w:val="both"/>
            </w:pPr>
            <w:r>
              <w:t>Provocada por organismos vivos que causan la contaminación por ejemplo insectos como moscos, roedores o microorganismos.</w:t>
            </w:r>
          </w:p>
        </w:tc>
        <w:tc>
          <w:tcPr>
            <w:tcW w:w="3117" w:type="dxa"/>
          </w:tcPr>
          <w:p w14:paraId="00000186" w14:textId="77777777" w:rsidR="00C64457" w:rsidRDefault="00751287">
            <w:pPr>
              <w:ind w:firstLine="0"/>
              <w:jc w:val="both"/>
            </w:pPr>
            <w:r>
              <w:t>Son las sustancias tóxicas que pueden llegar al alimento de manera fortuita o casual o que llegan al alimento por mala manipulación, en</w:t>
            </w:r>
            <w:r>
              <w:t>tre ellos se encuentran insecticidas, plaguicidas u elementos de aseo.</w:t>
            </w:r>
          </w:p>
        </w:tc>
      </w:tr>
    </w:tbl>
    <w:p w14:paraId="00000187" w14:textId="77777777" w:rsidR="00C64457" w:rsidRDefault="00C64457"/>
    <w:p w14:paraId="00000188" w14:textId="77777777" w:rsidR="00C64457" w:rsidRDefault="00C64457">
      <w:pPr>
        <w:pBdr>
          <w:top w:val="nil"/>
          <w:left w:val="nil"/>
          <w:bottom w:val="nil"/>
          <w:right w:val="nil"/>
          <w:between w:val="nil"/>
        </w:pBdr>
        <w:ind w:left="1800" w:firstLine="0"/>
        <w:rPr>
          <w:color w:val="000000"/>
        </w:rPr>
      </w:pPr>
    </w:p>
    <w:p w14:paraId="00000189" w14:textId="77777777" w:rsidR="00C64457" w:rsidRDefault="00C64457">
      <w:pPr>
        <w:pBdr>
          <w:top w:val="nil"/>
          <w:left w:val="nil"/>
          <w:bottom w:val="nil"/>
          <w:right w:val="nil"/>
          <w:between w:val="nil"/>
        </w:pBdr>
        <w:ind w:left="1800" w:firstLine="0"/>
        <w:rPr>
          <w:color w:val="000000"/>
        </w:rPr>
      </w:pPr>
    </w:p>
    <w:p w14:paraId="0000018A" w14:textId="77777777" w:rsidR="00C64457" w:rsidRDefault="00C64457">
      <w:pPr>
        <w:pBdr>
          <w:top w:val="nil"/>
          <w:left w:val="nil"/>
          <w:bottom w:val="nil"/>
          <w:right w:val="nil"/>
          <w:between w:val="nil"/>
        </w:pBdr>
        <w:ind w:left="1800" w:firstLine="0"/>
        <w:rPr>
          <w:color w:val="000000"/>
        </w:rPr>
      </w:pPr>
    </w:p>
    <w:p w14:paraId="0000018B" w14:textId="77777777" w:rsidR="00C64457" w:rsidRDefault="00751287">
      <w:pPr>
        <w:ind w:firstLine="0"/>
        <w:rPr>
          <w:b/>
        </w:rPr>
      </w:pPr>
      <w:r>
        <w:rPr>
          <w:b/>
        </w:rPr>
        <w:t>2.2.3 Factores que intervienen en la contaminación de alimentos</w:t>
      </w:r>
    </w:p>
    <w:sdt>
      <w:sdtPr>
        <w:tag w:val="goog_rdk_64"/>
        <w:id w:val="2056574454"/>
      </w:sdtPr>
      <w:sdtEndPr/>
      <w:sdtContent>
        <w:p w14:paraId="0000018C" w14:textId="77777777" w:rsidR="00C64457" w:rsidRDefault="00751287">
          <w:pPr>
            <w:ind w:firstLine="0"/>
            <w:rPr>
              <w:ins w:id="49" w:author="silvia.sequeda@outlook.es" w:date="2021-10-19T19:16:00Z"/>
            </w:rPr>
          </w:pPr>
          <w:sdt>
            <w:sdtPr>
              <w:tag w:val="goog_rdk_63"/>
              <w:id w:val="-426271541"/>
            </w:sdtPr>
            <w:sdtEndPr/>
            <w:sdtContent/>
          </w:sdt>
        </w:p>
      </w:sdtContent>
    </w:sdt>
    <w:p w14:paraId="0000018D" w14:textId="77777777" w:rsidR="00C64457" w:rsidRDefault="00751287">
      <w:pPr>
        <w:ind w:firstLine="0"/>
      </w:pPr>
      <w:r>
        <w:t>Los microorganismos necesitan de unas condiciones especiales para reproducirse y crecer, estas condiciones pueden estar presentes de forma natural en los alimentos y son consideradas como factores intrínsecos, y se tienen también los factores extrínsecos l</w:t>
      </w:r>
      <w:r>
        <w:t>os cuales depende de condiciones externas como las ambientales.  En los factores intrínsecos la proliferación de los microorganismos se estimula por las características inherentes a los alimentos, en los factores extrínsecos se tiene influencia de factores</w:t>
      </w:r>
      <w:r>
        <w:t xml:space="preserve"> como la temperatura y el tiempo, ver figura 16. </w:t>
      </w:r>
    </w:p>
    <w:p w14:paraId="0000018E" w14:textId="77777777" w:rsidR="00C64457" w:rsidRDefault="00C64457"/>
    <w:p w14:paraId="0000018F" w14:textId="77777777" w:rsidR="00C64457" w:rsidRDefault="00751287">
      <w:pPr>
        <w:ind w:firstLine="2694"/>
        <w:rPr>
          <w:b/>
        </w:rPr>
      </w:pPr>
      <w:r>
        <w:rPr>
          <w:b/>
        </w:rPr>
        <w:t>Figura 16</w:t>
      </w:r>
    </w:p>
    <w:p w14:paraId="00000190" w14:textId="77777777" w:rsidR="00C64457" w:rsidRDefault="00751287">
      <w:pPr>
        <w:ind w:firstLine="2694"/>
        <w:rPr>
          <w:i/>
        </w:rPr>
      </w:pPr>
      <w:r>
        <w:rPr>
          <w:i/>
        </w:rPr>
        <w:t>Imágenes de microorganismos contaminantes</w:t>
      </w:r>
    </w:p>
    <w:p w14:paraId="00000191" w14:textId="77777777" w:rsidR="00C64457" w:rsidRDefault="00751287">
      <w:pPr>
        <w:jc w:val="center"/>
      </w:pPr>
      <w:sdt>
        <w:sdtPr>
          <w:tag w:val="goog_rdk_65"/>
          <w:id w:val="-1433967691"/>
        </w:sdtPr>
        <w:sdtEndPr/>
        <w:sdtContent>
          <w:commentRangeStart w:id="50"/>
        </w:sdtContent>
      </w:sdt>
      <w:r>
        <w:rPr>
          <w:noProof/>
        </w:rPr>
        <w:drawing>
          <wp:inline distT="0" distB="0" distL="0" distR="0" wp14:anchorId="1887CF1D" wp14:editId="2D215B56">
            <wp:extent cx="2634027" cy="2264571"/>
            <wp:effectExtent l="0" t="0" r="0" b="0"/>
            <wp:docPr id="354" name="image25.jpg" descr="Microbios y bacterias en la ilustración de vector de diseño de estilo plano de lupa de círculo Vector Premium "/>
            <wp:cNvGraphicFramePr/>
            <a:graphic xmlns:a="http://schemas.openxmlformats.org/drawingml/2006/main">
              <a:graphicData uri="http://schemas.openxmlformats.org/drawingml/2006/picture">
                <pic:pic xmlns:pic="http://schemas.openxmlformats.org/drawingml/2006/picture">
                  <pic:nvPicPr>
                    <pic:cNvPr id="0" name="image25.jpg" descr="Microbios y bacterias en la ilustración de vector de diseño de estilo plano de lupa de círculo Vector Premium "/>
                    <pic:cNvPicPr preferRelativeResize="0"/>
                  </pic:nvPicPr>
                  <pic:blipFill>
                    <a:blip r:embed="rId31"/>
                    <a:srcRect l="10559" t="9125" r="5317" b="18549"/>
                    <a:stretch>
                      <a:fillRect/>
                    </a:stretch>
                  </pic:blipFill>
                  <pic:spPr>
                    <a:xfrm>
                      <a:off x="0" y="0"/>
                      <a:ext cx="2634027" cy="2264571"/>
                    </a:xfrm>
                    <a:prstGeom prst="rect">
                      <a:avLst/>
                    </a:prstGeom>
                    <a:ln/>
                  </pic:spPr>
                </pic:pic>
              </a:graphicData>
            </a:graphic>
          </wp:inline>
        </w:drawing>
      </w:r>
      <w:commentRangeEnd w:id="50"/>
      <w:r>
        <w:commentReference w:id="50"/>
      </w:r>
      <w:r>
        <w:rPr>
          <w:noProof/>
        </w:rPr>
        <mc:AlternateContent>
          <mc:Choice Requires="wps">
            <w:drawing>
              <wp:anchor distT="0" distB="0" distL="114300" distR="114300" simplePos="0" relativeHeight="251691008" behindDoc="0" locked="0" layoutInCell="1" hidden="0" allowOverlap="1" wp14:anchorId="73B9B6E0" wp14:editId="36A997E7">
                <wp:simplePos x="0" y="0"/>
                <wp:positionH relativeFrom="column">
                  <wp:posOffset>1168400</wp:posOffset>
                </wp:positionH>
                <wp:positionV relativeFrom="paragraph">
                  <wp:posOffset>2197100</wp:posOffset>
                </wp:positionV>
                <wp:extent cx="2352817" cy="277355"/>
                <wp:effectExtent l="0" t="0" r="0" b="0"/>
                <wp:wrapNone/>
                <wp:docPr id="335" name="Rectángulo 335"/>
                <wp:cNvGraphicFramePr/>
                <a:graphic xmlns:a="http://schemas.openxmlformats.org/drawingml/2006/main">
                  <a:graphicData uri="http://schemas.microsoft.com/office/word/2010/wordprocessingShape">
                    <wps:wsp>
                      <wps:cNvSpPr/>
                      <wps:spPr>
                        <a:xfrm>
                          <a:off x="4179117" y="3650848"/>
                          <a:ext cx="2333767" cy="258305"/>
                        </a:xfrm>
                        <a:prstGeom prst="rect">
                          <a:avLst/>
                        </a:prstGeom>
                        <a:solidFill>
                          <a:schemeClr val="lt1"/>
                        </a:solidFill>
                        <a:ln>
                          <a:noFill/>
                        </a:ln>
                      </wps:spPr>
                      <wps:txbx>
                        <w:txbxContent>
                          <w:p w14:paraId="5278124F" w14:textId="77777777" w:rsidR="00C64457" w:rsidRDefault="00C64457">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73B9B6E0" id="Rectángulo 335" o:spid="_x0000_s1181" style="position:absolute;left:0;text-align:left;margin-left:92pt;margin-top:173pt;width:185.25pt;height:21.8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" fillcolor="white [3201]" stroked="f">
                <v:textbox inset="2.53958mm,1.2694mm,2.53958mm,1.2694mm">
                  <w:txbxContent>
                    <w:p w14:paraId="5278124F" w14:textId="77777777" w:rsidR="00C64457" w:rsidRDefault="00C64457">
                      <w:pPr>
                        <w:spacing w:line="275" w:lineRule="auto"/>
                        <w:textDirection w:val="btLr"/>
                      </w:pPr>
                    </w:p>
                  </w:txbxContent>
                </v:textbox>
              </v:rect>
            </w:pict>
          </mc:Fallback>
        </mc:AlternateContent>
      </w:r>
      <w:r>
        <w:rPr>
          <w:noProof/>
        </w:rPr>
        <mc:AlternateContent>
          <mc:Choice Requires="wps">
            <w:drawing>
              <wp:anchor distT="0" distB="0" distL="114300" distR="114300" simplePos="0" relativeHeight="251692032" behindDoc="0" locked="0" layoutInCell="1" hidden="0" allowOverlap="1" wp14:anchorId="23353B62" wp14:editId="4C33D67F">
                <wp:simplePos x="0" y="0"/>
                <wp:positionH relativeFrom="column">
                  <wp:posOffset>-279399</wp:posOffset>
                </wp:positionH>
                <wp:positionV relativeFrom="paragraph">
                  <wp:posOffset>101600</wp:posOffset>
                </wp:positionV>
                <wp:extent cx="2225675" cy="1819275"/>
                <wp:effectExtent l="0" t="0" r="0" b="0"/>
                <wp:wrapNone/>
                <wp:docPr id="344" name="Flecha: pentágono 344"/>
                <wp:cNvGraphicFramePr/>
                <a:graphic xmlns:a="http://schemas.openxmlformats.org/drawingml/2006/main">
                  <a:graphicData uri="http://schemas.microsoft.com/office/word/2010/wordprocessingShape">
                    <wps:wsp>
                      <wps:cNvSpPr/>
                      <wps:spPr>
                        <a:xfrm>
                          <a:off x="4237925" y="2875125"/>
                          <a:ext cx="2216150" cy="1809750"/>
                        </a:xfrm>
                        <a:prstGeom prst="homePlate">
                          <a:avLst>
                            <a:gd name="adj" fmla="val 50000"/>
                          </a:avLst>
                        </a:prstGeom>
                        <a:gradFill>
                          <a:gsLst>
                            <a:gs pos="0">
                              <a:srgbClr val="DAFEA4"/>
                            </a:gs>
                            <a:gs pos="35000">
                              <a:srgbClr val="E3FEBF"/>
                            </a:gs>
                            <a:gs pos="100000">
                              <a:srgbClr val="F4FEE6"/>
                            </a:gs>
                          </a:gsLst>
                          <a:lin ang="16200000" scaled="0"/>
                        </a:gradFill>
                        <a:ln w="9525" cap="flat" cmpd="sng">
                          <a:solidFill>
                            <a:srgbClr val="97B853"/>
                          </a:solidFill>
                          <a:prstDash val="solid"/>
                          <a:round/>
                          <a:headEnd type="none" w="sm" len="sm"/>
                          <a:tailEnd type="none" w="sm" len="sm"/>
                        </a:ln>
                      </wps:spPr>
                      <wps:txbx>
                        <w:txbxContent>
                          <w:p w14:paraId="3331437E" w14:textId="77777777" w:rsidR="00C64457" w:rsidRDefault="00751287">
                            <w:pPr>
                              <w:spacing w:line="275" w:lineRule="auto"/>
                              <w:ind w:firstLine="0"/>
                              <w:textDirection w:val="btLr"/>
                            </w:pPr>
                            <w:r>
                              <w:rPr>
                                <w:b/>
                                <w:color w:val="000000"/>
                              </w:rPr>
                              <w:t>Estado de las mercancías:</w:t>
                            </w:r>
                            <w:r>
                              <w:rPr>
                                <w:color w:val="000000"/>
                              </w:rPr>
                              <w:t xml:space="preserve"> conocer el estado físico de las mercancías facilita el conocimiento adecuado para realizar la manipulación de alimentos, el almacenaje y traslado de estas.</w:t>
                            </w:r>
                          </w:p>
                        </w:txbxContent>
                      </wps:txbx>
                      <wps:bodyPr spcFirstLastPara="1" wrap="square" lIns="91425" tIns="45700" rIns="91425" bIns="45700" anchor="ctr" anchorCtr="0">
                        <a:noAutofit/>
                      </wps:bodyPr>
                    </wps:wsp>
                  </a:graphicData>
                </a:graphic>
              </wp:anchor>
            </w:drawing>
          </mc:Choice>
          <mc:Fallback>
            <w:pict>
              <v:shapetype w14:anchorId="23353B62"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344" o:spid="_x0000_s1182" type="#_x0000_t15" style="position:absolute;left:0;text-align:left;margin-left:-22pt;margin-top:8pt;width:175.25pt;height:143.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" adj="12781" fillcolor="#dafea4" strokecolor="#97b853">
                <v:fill color2="#f4fee6" angle="180" colors="0 #dafea4;22938f #e3febf;1 #f4fee6" focus="100%" type="gradient">
                  <o:fill v:ext="view" type="gradientUnscaled"/>
                </v:fill>
                <v:stroke startarrowwidth="narrow" startarrowlength="short" endarrowwidth="narrow" endarrowlength="short" joinstyle="round"/>
                <v:textbox inset="2.53958mm,1.2694mm,2.53958mm,1.2694mm">
                  <w:txbxContent>
                    <w:p w14:paraId="3331437E" w14:textId="77777777" w:rsidR="00C64457" w:rsidRDefault="00751287">
                      <w:pPr>
                        <w:spacing w:line="275" w:lineRule="auto"/>
                        <w:ind w:firstLine="0"/>
                        <w:textDirection w:val="btLr"/>
                      </w:pPr>
                      <w:r>
                        <w:rPr>
                          <w:b/>
                          <w:color w:val="000000"/>
                        </w:rPr>
                        <w:t>Estado de las mercancías:</w:t>
                      </w:r>
                      <w:r>
                        <w:rPr>
                          <w:color w:val="000000"/>
                        </w:rPr>
                        <w:t xml:space="preserve"> conocer el estado físico de las mercancías facilita el conocimiento adecuado para realizar la manipulación de alimentos, el almacenaje y traslado de estas.</w:t>
                      </w:r>
                    </w:p>
                  </w:txbxContent>
                </v:textbox>
              </v:shape>
            </w:pict>
          </mc:Fallback>
        </mc:AlternateContent>
      </w:r>
      <w:r>
        <w:rPr>
          <w:noProof/>
        </w:rPr>
        <mc:AlternateContent>
          <mc:Choice Requires="wps">
            <w:drawing>
              <wp:anchor distT="0" distB="0" distL="114300" distR="114300" simplePos="0" relativeHeight="251693056" behindDoc="0" locked="0" layoutInCell="1" hidden="0" allowOverlap="1" wp14:anchorId="7BB8B34E" wp14:editId="77C3AA1F">
                <wp:simplePos x="0" y="0"/>
                <wp:positionH relativeFrom="column">
                  <wp:posOffset>3848100</wp:posOffset>
                </wp:positionH>
                <wp:positionV relativeFrom="paragraph">
                  <wp:posOffset>114300</wp:posOffset>
                </wp:positionV>
                <wp:extent cx="2670175" cy="1590675"/>
                <wp:effectExtent l="0" t="0" r="0" b="0"/>
                <wp:wrapNone/>
                <wp:docPr id="329" name="Flecha: pentágono 329"/>
                <wp:cNvGraphicFramePr/>
                <a:graphic xmlns:a="http://schemas.openxmlformats.org/drawingml/2006/main">
                  <a:graphicData uri="http://schemas.microsoft.com/office/word/2010/wordprocessingShape">
                    <wps:wsp>
                      <wps:cNvSpPr/>
                      <wps:spPr>
                        <a:xfrm>
                          <a:off x="4015675" y="2989425"/>
                          <a:ext cx="2660650" cy="1581150"/>
                        </a:xfrm>
                        <a:prstGeom prst="homePlate">
                          <a:avLst>
                            <a:gd name="adj" fmla="val 50000"/>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67FB2131" w14:textId="77777777" w:rsidR="00C64457" w:rsidRDefault="00751287">
                            <w:pPr>
                              <w:spacing w:line="275" w:lineRule="auto"/>
                              <w:ind w:firstLine="0"/>
                              <w:textDirection w:val="btLr"/>
                            </w:pPr>
                            <w:r>
                              <w:rPr>
                                <w:b/>
                                <w:color w:val="000000"/>
                              </w:rPr>
                              <w:t>Manipulación de alimentos:</w:t>
                            </w:r>
                            <w:r>
                              <w:rPr>
                                <w:color w:val="000000"/>
                              </w:rPr>
                              <w:t xml:space="preserve"> proceso que involucra el contacto directo con alimentos durante la tr</w:t>
                            </w:r>
                            <w:r>
                              <w:rPr>
                                <w:color w:val="000000"/>
                              </w:rPr>
                              <w:t>ansformación, envasado, almacenamiento, transporte y distribución.</w:t>
                            </w:r>
                          </w:p>
                        </w:txbxContent>
                      </wps:txbx>
                      <wps:bodyPr spcFirstLastPara="1" wrap="square" lIns="91425" tIns="45700" rIns="91425" bIns="45700" anchor="ctr" anchorCtr="0">
                        <a:noAutofit/>
                      </wps:bodyPr>
                    </wps:wsp>
                  </a:graphicData>
                </a:graphic>
              </wp:anchor>
            </w:drawing>
          </mc:Choice>
          <mc:Fallback>
            <w:pict>
              <v:shape w14:anchorId="7BB8B34E" id="Flecha: pentágono 329" o:spid="_x0000_s1183" type="#_x0000_t15" style="position:absolute;left:0;text-align:left;margin-left:303pt;margin-top:9pt;width:210.25pt;height:125.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" adj="15182" fillcolor="#3e7fcd" strokecolor="#4a7dba">
                <v:fill color2="#96c0ff" angle="180" focus="100%" type="gradient">
                  <o:fill v:ext="view" type="gradientUnscaled"/>
                </v:fill>
                <v:stroke startarrowwidth="narrow" startarrowlength="short" endarrowwidth="narrow" endarrowlength="short" joinstyle="round"/>
                <v:textbox inset="2.53958mm,1.2694mm,2.53958mm,1.2694mm">
                  <w:txbxContent>
                    <w:p w14:paraId="67FB2131" w14:textId="77777777" w:rsidR="00C64457" w:rsidRDefault="00751287">
                      <w:pPr>
                        <w:spacing w:line="275" w:lineRule="auto"/>
                        <w:ind w:firstLine="0"/>
                        <w:textDirection w:val="btLr"/>
                      </w:pPr>
                      <w:r>
                        <w:rPr>
                          <w:b/>
                          <w:color w:val="000000"/>
                        </w:rPr>
                        <w:t>Manipulación de alimentos:</w:t>
                      </w:r>
                      <w:r>
                        <w:rPr>
                          <w:color w:val="000000"/>
                        </w:rPr>
                        <w:t xml:space="preserve"> proceso que involucra el contacto directo con alimentos durante la tr</w:t>
                      </w:r>
                      <w:r>
                        <w:rPr>
                          <w:color w:val="000000"/>
                        </w:rPr>
                        <w:t>ansformación, envasado, almacenamiento, transporte y distribución.</w:t>
                      </w:r>
                    </w:p>
                  </w:txbxContent>
                </v:textbox>
              </v:shape>
            </w:pict>
          </mc:Fallback>
        </mc:AlternateContent>
      </w:r>
    </w:p>
    <w:p w14:paraId="00000192" w14:textId="77777777" w:rsidR="00C64457" w:rsidRDefault="00C64457"/>
    <w:p w14:paraId="00000193" w14:textId="77777777" w:rsidR="00C64457" w:rsidRDefault="00C64457"/>
    <w:p w14:paraId="00000194" w14:textId="77777777" w:rsidR="00C64457" w:rsidRDefault="00C64457"/>
    <w:p w14:paraId="00000195" w14:textId="77777777" w:rsidR="00C64457" w:rsidRDefault="00C64457"/>
    <w:p w14:paraId="00000196" w14:textId="77777777" w:rsidR="00C64457" w:rsidRDefault="00C64457">
      <w:pPr>
        <w:rPr>
          <w:b/>
        </w:rPr>
      </w:pPr>
    </w:p>
    <w:p w14:paraId="00000197" w14:textId="77777777" w:rsidR="00C64457" w:rsidRDefault="00751287">
      <w:pPr>
        <w:ind w:firstLine="0"/>
        <w:rPr>
          <w:b/>
        </w:rPr>
      </w:pPr>
      <w:r>
        <w:rPr>
          <w:b/>
        </w:rPr>
        <w:t>3. Estado de mercancías</w:t>
      </w:r>
    </w:p>
    <w:p w14:paraId="00000198" w14:textId="77777777" w:rsidR="00C64457" w:rsidRDefault="00751287">
      <w:pPr>
        <w:ind w:firstLine="0"/>
      </w:pPr>
      <w:r>
        <w:t>Planear y llevar cabo una adecuada distribución de la mercancía, conlleva a todo un proceso para la planeación, ejecución y control de los productos almacenado</w:t>
      </w:r>
      <w:r>
        <w:t>s, para ello en el siguiente video se comparten algunos referentes que soportan la logística para la distribución de aliment</w:t>
      </w:r>
      <w:sdt>
        <w:sdtPr>
          <w:tag w:val="goog_rdk_66"/>
          <w:id w:val="1349138949"/>
        </w:sdtPr>
        <w:sdtEndPr/>
        <w:sdtContent>
          <w:commentRangeStart w:id="51"/>
        </w:sdtContent>
      </w:sdt>
      <w:r>
        <w:t xml:space="preserve">os. </w:t>
      </w:r>
      <w:r>
        <w:br/>
      </w:r>
    </w:p>
    <w:p w14:paraId="00000199" w14:textId="77777777" w:rsidR="00C64457" w:rsidRDefault="00C64457"/>
    <w:p w14:paraId="0000019A" w14:textId="77777777" w:rsidR="00C64457" w:rsidRDefault="00751287">
      <w:r>
        <w:rPr>
          <w:noProof/>
        </w:rPr>
        <w:drawing>
          <wp:inline distT="0" distB="0" distL="0" distR="0" wp14:anchorId="286271F5" wp14:editId="63BA7FDF">
            <wp:extent cx="5943600" cy="933450"/>
            <wp:effectExtent l="0" t="0" r="0" b="0"/>
            <wp:docPr id="355" name="image21.png" descr="Interfaz de usuario gráfica, Aplicación, PowerPoint&#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1.png" descr="Interfaz de usuario gráfica, Aplicación, PowerPoint&#10;&#10;Descripción generada automáticamente"/>
                    <pic:cNvPicPr preferRelativeResize="0"/>
                  </pic:nvPicPr>
                  <pic:blipFill>
                    <a:blip r:embed="rId32"/>
                    <a:srcRect/>
                    <a:stretch>
                      <a:fillRect/>
                    </a:stretch>
                  </pic:blipFill>
                  <pic:spPr>
                    <a:xfrm>
                      <a:off x="0" y="0"/>
                      <a:ext cx="5943600" cy="933450"/>
                    </a:xfrm>
                    <a:prstGeom prst="rect">
                      <a:avLst/>
                    </a:prstGeom>
                    <a:ln/>
                  </pic:spPr>
                </pic:pic>
              </a:graphicData>
            </a:graphic>
          </wp:inline>
        </w:drawing>
      </w:r>
      <w:commentRangeEnd w:id="51"/>
      <w:r>
        <w:commentReference w:id="51"/>
      </w:r>
    </w:p>
    <w:p w14:paraId="0000019B" w14:textId="77777777" w:rsidR="00C64457" w:rsidRDefault="00C64457"/>
    <w:p w14:paraId="0000019C" w14:textId="77777777" w:rsidR="00C64457" w:rsidRDefault="00751287">
      <w:pPr>
        <w:jc w:val="center"/>
        <w:rPr>
          <w:b/>
          <w:color w:val="000000"/>
        </w:rPr>
      </w:pPr>
      <w:r>
        <w:rPr>
          <w:b/>
          <w:color w:val="000000"/>
        </w:rPr>
        <w:t>ACTIVIDADES DIDÁCTICAS (OPCIONALES SI SON SUGERIDAS)</w:t>
      </w:r>
    </w:p>
    <w:p w14:paraId="0000019D" w14:textId="77777777" w:rsidR="00C64457" w:rsidRDefault="00C64457">
      <w:pPr>
        <w:rPr>
          <w:b/>
          <w:color w:val="7F7F7F"/>
        </w:rPr>
      </w:pPr>
    </w:p>
    <w:p w14:paraId="0000019E" w14:textId="77777777" w:rsidR="00C64457" w:rsidRDefault="00C64457">
      <w:pPr>
        <w:rPr>
          <w:color w:val="7F7F7F"/>
        </w:rPr>
      </w:pPr>
    </w:p>
    <w:tbl>
      <w:tblPr>
        <w:tblStyle w:val="afd"/>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C64457" w14:paraId="456F33D4" w14:textId="77777777">
        <w:trPr>
          <w:trHeight w:val="298"/>
        </w:trPr>
        <w:tc>
          <w:tcPr>
            <w:tcW w:w="9541" w:type="dxa"/>
            <w:gridSpan w:val="2"/>
            <w:shd w:val="clear" w:color="auto" w:fill="FAC896"/>
            <w:vAlign w:val="center"/>
          </w:tcPr>
          <w:p w14:paraId="0000019F" w14:textId="77777777" w:rsidR="00C64457" w:rsidRDefault="00751287">
            <w:pPr>
              <w:rPr>
                <w:color w:val="000000"/>
              </w:rPr>
            </w:pPr>
            <w:r>
              <w:rPr>
                <w:color w:val="000000"/>
              </w:rPr>
              <w:t>DESCRIPCIÓN DE ACTIVIDAD DIDÁCTICA</w:t>
            </w:r>
          </w:p>
        </w:tc>
      </w:tr>
      <w:tr w:rsidR="00C64457" w14:paraId="5624160B" w14:textId="77777777">
        <w:trPr>
          <w:trHeight w:val="806"/>
        </w:trPr>
        <w:tc>
          <w:tcPr>
            <w:tcW w:w="2835" w:type="dxa"/>
            <w:shd w:val="clear" w:color="auto" w:fill="FAC896"/>
            <w:vAlign w:val="center"/>
          </w:tcPr>
          <w:p w14:paraId="000001A1" w14:textId="77777777" w:rsidR="00C64457" w:rsidRDefault="00751287">
            <w:pPr>
              <w:ind w:firstLine="0"/>
              <w:rPr>
                <w:color w:val="000000"/>
              </w:rPr>
            </w:pPr>
            <w:r>
              <w:rPr>
                <w:color w:val="000000"/>
              </w:rPr>
              <w:t>Nombre de la Actividad</w:t>
            </w:r>
          </w:p>
        </w:tc>
        <w:tc>
          <w:tcPr>
            <w:tcW w:w="6706" w:type="dxa"/>
            <w:shd w:val="clear" w:color="auto" w:fill="auto"/>
            <w:vAlign w:val="center"/>
          </w:tcPr>
          <w:p w14:paraId="000001A2" w14:textId="77777777" w:rsidR="00C64457" w:rsidRDefault="00751287">
            <w:pPr>
              <w:ind w:firstLine="0"/>
              <w:rPr>
                <w:b w:val="0"/>
                <w:color w:val="000000"/>
              </w:rPr>
            </w:pPr>
            <w:r>
              <w:rPr>
                <w:b w:val="0"/>
                <w:color w:val="000000"/>
              </w:rPr>
              <w:t>Falso y Verdadero</w:t>
            </w:r>
          </w:p>
        </w:tc>
      </w:tr>
      <w:tr w:rsidR="00C64457" w14:paraId="416E8F85" w14:textId="77777777">
        <w:trPr>
          <w:trHeight w:val="806"/>
        </w:trPr>
        <w:tc>
          <w:tcPr>
            <w:tcW w:w="2835" w:type="dxa"/>
            <w:shd w:val="clear" w:color="auto" w:fill="FAC896"/>
            <w:vAlign w:val="center"/>
          </w:tcPr>
          <w:p w14:paraId="000001A3" w14:textId="77777777" w:rsidR="00C64457" w:rsidRDefault="00751287">
            <w:pPr>
              <w:ind w:firstLine="0"/>
              <w:rPr>
                <w:color w:val="000000"/>
              </w:rPr>
            </w:pPr>
            <w:r>
              <w:rPr>
                <w:color w:val="000000"/>
              </w:rPr>
              <w:t>Objetivo de la actividad</w:t>
            </w:r>
          </w:p>
        </w:tc>
        <w:tc>
          <w:tcPr>
            <w:tcW w:w="6706" w:type="dxa"/>
            <w:shd w:val="clear" w:color="auto" w:fill="auto"/>
            <w:vAlign w:val="center"/>
          </w:tcPr>
          <w:p w14:paraId="000001A4" w14:textId="77777777" w:rsidR="00C64457" w:rsidRDefault="00751287">
            <w:pPr>
              <w:ind w:firstLine="0"/>
              <w:rPr>
                <w:b w:val="0"/>
                <w:color w:val="000000"/>
              </w:rPr>
            </w:pPr>
            <w:r>
              <w:rPr>
                <w:b w:val="0"/>
                <w:color w:val="000000"/>
              </w:rPr>
              <w:t>Identificar los diferentes conceptos que se manejan en la logística de la distribución y los procesos que se involucran según normativas.</w:t>
            </w:r>
          </w:p>
        </w:tc>
      </w:tr>
      <w:tr w:rsidR="00C64457" w14:paraId="4984ADE5" w14:textId="77777777">
        <w:trPr>
          <w:trHeight w:val="806"/>
        </w:trPr>
        <w:tc>
          <w:tcPr>
            <w:tcW w:w="2835" w:type="dxa"/>
            <w:shd w:val="clear" w:color="auto" w:fill="FAC896"/>
            <w:vAlign w:val="center"/>
          </w:tcPr>
          <w:p w14:paraId="000001A5" w14:textId="77777777" w:rsidR="00C64457" w:rsidRDefault="00751287">
            <w:pPr>
              <w:ind w:firstLine="0"/>
              <w:rPr>
                <w:color w:val="000000"/>
              </w:rPr>
            </w:pPr>
            <w:r>
              <w:rPr>
                <w:color w:val="000000"/>
              </w:rPr>
              <w:t>Tipo de actividad sugerida</w:t>
            </w:r>
          </w:p>
        </w:tc>
        <w:tc>
          <w:tcPr>
            <w:tcW w:w="6706" w:type="dxa"/>
            <w:shd w:val="clear" w:color="auto" w:fill="auto"/>
            <w:vAlign w:val="center"/>
          </w:tcPr>
          <w:p w14:paraId="000001A6" w14:textId="77777777" w:rsidR="00C64457" w:rsidRDefault="00751287">
            <w:pPr>
              <w:rPr>
                <w:color w:val="000000"/>
              </w:rPr>
            </w:pPr>
            <w:r>
              <w:rPr>
                <w:noProof/>
                <w:color w:val="000000"/>
              </w:rPr>
              <w:drawing>
                <wp:inline distT="0" distB="0" distL="0" distR="0" wp14:anchorId="04C86CE0" wp14:editId="18057F35">
                  <wp:extent cx="1416050" cy="1187450"/>
                  <wp:effectExtent l="0" t="0" r="0" b="0"/>
                  <wp:docPr id="35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3"/>
                          <a:srcRect/>
                          <a:stretch>
                            <a:fillRect/>
                          </a:stretch>
                        </pic:blipFill>
                        <pic:spPr>
                          <a:xfrm>
                            <a:off x="0" y="0"/>
                            <a:ext cx="1416050" cy="1187450"/>
                          </a:xfrm>
                          <a:prstGeom prst="rect">
                            <a:avLst/>
                          </a:prstGeom>
                          <a:ln/>
                        </pic:spPr>
                      </pic:pic>
                    </a:graphicData>
                  </a:graphic>
                </wp:inline>
              </w:drawing>
            </w:r>
          </w:p>
        </w:tc>
      </w:tr>
      <w:tr w:rsidR="00C64457" w14:paraId="020FF619" w14:textId="77777777">
        <w:trPr>
          <w:trHeight w:val="1539"/>
        </w:trPr>
        <w:tc>
          <w:tcPr>
            <w:tcW w:w="2835" w:type="dxa"/>
            <w:shd w:val="clear" w:color="auto" w:fill="FAC896"/>
            <w:vAlign w:val="center"/>
          </w:tcPr>
          <w:p w14:paraId="000001A7" w14:textId="77777777" w:rsidR="00C64457" w:rsidRDefault="00751287">
            <w:pPr>
              <w:ind w:firstLine="0"/>
              <w:rPr>
                <w:color w:val="000000"/>
              </w:rPr>
            </w:pPr>
            <w:r>
              <w:rPr>
                <w:color w:val="000000"/>
              </w:rPr>
              <w:t xml:space="preserve">Archivo de la actividad </w:t>
            </w:r>
          </w:p>
          <w:p w14:paraId="000001A8" w14:textId="77777777" w:rsidR="00C64457" w:rsidRDefault="00751287">
            <w:pPr>
              <w:ind w:firstLine="0"/>
              <w:rPr>
                <w:color w:val="000000"/>
              </w:rPr>
            </w:pPr>
            <w:r>
              <w:rPr>
                <w:color w:val="000000"/>
              </w:rPr>
              <w:t>(Anexo donde se describe la actividad propuesta)</w:t>
            </w:r>
          </w:p>
        </w:tc>
        <w:tc>
          <w:tcPr>
            <w:tcW w:w="6706" w:type="dxa"/>
            <w:shd w:val="clear" w:color="auto" w:fill="auto"/>
            <w:vAlign w:val="center"/>
          </w:tcPr>
          <w:p w14:paraId="000001A9" w14:textId="77777777" w:rsidR="00C64457" w:rsidRDefault="00C64457">
            <w:pPr>
              <w:pBdr>
                <w:top w:val="nil"/>
                <w:left w:val="nil"/>
                <w:bottom w:val="nil"/>
                <w:right w:val="nil"/>
                <w:between w:val="nil"/>
              </w:pBdr>
              <w:spacing w:line="276" w:lineRule="auto"/>
              <w:ind w:left="1080" w:firstLine="0"/>
              <w:rPr>
                <w:b w:val="0"/>
                <w:color w:val="000000"/>
              </w:rPr>
            </w:pPr>
          </w:p>
          <w:p w14:paraId="000001AA" w14:textId="77777777" w:rsidR="00C64457" w:rsidRDefault="00751287">
            <w:pPr>
              <w:jc w:val="center"/>
              <w:rPr>
                <w:b w:val="0"/>
                <w:color w:val="000000"/>
              </w:rPr>
            </w:pPr>
            <w:r>
              <w:rPr>
                <w:b w:val="0"/>
                <w:color w:val="000000"/>
              </w:rPr>
              <w:t xml:space="preserve">La </w:t>
            </w:r>
            <w:hyperlink r:id="rId34">
              <w:r>
                <w:rPr>
                  <w:b w:val="0"/>
                  <w:color w:val="0000FF"/>
                  <w:u w:val="single"/>
                </w:rPr>
                <w:t>actividad didáctica</w:t>
              </w:r>
            </w:hyperlink>
            <w:r>
              <w:rPr>
                <w:b w:val="0"/>
                <w:color w:val="000000"/>
              </w:rPr>
              <w:t xml:space="preserve"> se encuentra en la carpe</w:t>
            </w:r>
            <w:r>
              <w:rPr>
                <w:b w:val="0"/>
                <w:color w:val="000000"/>
              </w:rPr>
              <w:t xml:space="preserve">ta de anexos </w:t>
            </w:r>
          </w:p>
        </w:tc>
      </w:tr>
    </w:tbl>
    <w:p w14:paraId="000001AB" w14:textId="77777777" w:rsidR="00C64457" w:rsidRDefault="00C64457">
      <w:pPr>
        <w:rPr>
          <w:color w:val="000000"/>
        </w:rPr>
      </w:pPr>
    </w:p>
    <w:p w14:paraId="000001AC" w14:textId="77777777" w:rsidR="00C64457" w:rsidRDefault="00C64457">
      <w:pPr>
        <w:rPr>
          <w:color w:val="000000"/>
        </w:rPr>
      </w:pPr>
    </w:p>
    <w:sdt>
      <w:sdtPr>
        <w:tag w:val="goog_rdk_69"/>
        <w:id w:val="1636987193"/>
      </w:sdtPr>
      <w:sdtEndPr/>
      <w:sdtContent>
        <w:p w14:paraId="000001AD" w14:textId="77777777" w:rsidR="00C64457" w:rsidRDefault="00751287">
          <w:pPr>
            <w:rPr>
              <w:del w:id="52" w:author="silvia.sequeda@outlook.es" w:date="2021-10-19T19:19:00Z"/>
              <w:color w:val="000000"/>
            </w:rPr>
          </w:pPr>
          <w:sdt>
            <w:sdtPr>
              <w:tag w:val="goog_rdk_68"/>
              <w:id w:val="1925293152"/>
            </w:sdtPr>
            <w:sdtEndPr/>
            <w:sdtContent/>
          </w:sdt>
        </w:p>
      </w:sdtContent>
    </w:sdt>
    <w:sdt>
      <w:sdtPr>
        <w:tag w:val="goog_rdk_71"/>
        <w:id w:val="1476032233"/>
      </w:sdtPr>
      <w:sdtEndPr/>
      <w:sdtContent>
        <w:p w14:paraId="000001AE" w14:textId="77777777" w:rsidR="00C64457" w:rsidRDefault="00751287">
          <w:pPr>
            <w:rPr>
              <w:del w:id="53" w:author="silvia.sequeda@outlook.es" w:date="2021-10-19T19:19:00Z"/>
              <w:color w:val="000000"/>
            </w:rPr>
          </w:pPr>
          <w:sdt>
            <w:sdtPr>
              <w:tag w:val="goog_rdk_70"/>
              <w:id w:val="-445463420"/>
            </w:sdtPr>
            <w:sdtEndPr/>
            <w:sdtContent/>
          </w:sdt>
        </w:p>
      </w:sdtContent>
    </w:sdt>
    <w:sdt>
      <w:sdtPr>
        <w:tag w:val="goog_rdk_73"/>
        <w:id w:val="-1976979151"/>
      </w:sdtPr>
      <w:sdtEndPr/>
      <w:sdtContent>
        <w:p w14:paraId="000001AF" w14:textId="77777777" w:rsidR="00C64457" w:rsidRDefault="00751287">
          <w:pPr>
            <w:rPr>
              <w:del w:id="54" w:author="silvia.sequeda@outlook.es" w:date="2021-10-19T19:19:00Z"/>
              <w:color w:val="000000"/>
            </w:rPr>
          </w:pPr>
          <w:sdt>
            <w:sdtPr>
              <w:tag w:val="goog_rdk_72"/>
              <w:id w:val="718481853"/>
            </w:sdtPr>
            <w:sdtEndPr/>
            <w:sdtContent/>
          </w:sdt>
        </w:p>
      </w:sdtContent>
    </w:sdt>
    <w:sdt>
      <w:sdtPr>
        <w:tag w:val="goog_rdk_75"/>
        <w:id w:val="1692950416"/>
      </w:sdtPr>
      <w:sdtEndPr/>
      <w:sdtContent>
        <w:p w14:paraId="000001B0" w14:textId="77777777" w:rsidR="00C64457" w:rsidRDefault="00751287">
          <w:pPr>
            <w:rPr>
              <w:del w:id="55" w:author="silvia.sequeda@outlook.es" w:date="2021-10-19T19:19:00Z"/>
              <w:color w:val="000000"/>
            </w:rPr>
          </w:pPr>
          <w:sdt>
            <w:sdtPr>
              <w:tag w:val="goog_rdk_74"/>
              <w:id w:val="-48700061"/>
            </w:sdtPr>
            <w:sdtEndPr/>
            <w:sdtContent/>
          </w:sdt>
        </w:p>
      </w:sdtContent>
    </w:sdt>
    <w:sdt>
      <w:sdtPr>
        <w:tag w:val="goog_rdk_77"/>
        <w:id w:val="-1117905018"/>
      </w:sdtPr>
      <w:sdtEndPr/>
      <w:sdtContent>
        <w:p w14:paraId="000001B1" w14:textId="77777777" w:rsidR="00C64457" w:rsidRDefault="00751287">
          <w:pPr>
            <w:rPr>
              <w:del w:id="56" w:author="silvia.sequeda@outlook.es" w:date="2021-10-19T19:19:00Z"/>
              <w:color w:val="000000"/>
            </w:rPr>
          </w:pPr>
          <w:sdt>
            <w:sdtPr>
              <w:tag w:val="goog_rdk_76"/>
              <w:id w:val="1959827924"/>
            </w:sdtPr>
            <w:sdtEndPr/>
            <w:sdtContent/>
          </w:sdt>
        </w:p>
      </w:sdtContent>
    </w:sdt>
    <w:sdt>
      <w:sdtPr>
        <w:tag w:val="goog_rdk_79"/>
        <w:id w:val="479578034"/>
      </w:sdtPr>
      <w:sdtEndPr/>
      <w:sdtContent>
        <w:p w14:paraId="000001B2" w14:textId="77777777" w:rsidR="00C64457" w:rsidRDefault="00751287">
          <w:pPr>
            <w:rPr>
              <w:del w:id="57" w:author="silvia.sequeda@outlook.es" w:date="2021-10-19T19:19:00Z"/>
              <w:color w:val="000000"/>
            </w:rPr>
          </w:pPr>
          <w:sdt>
            <w:sdtPr>
              <w:tag w:val="goog_rdk_78"/>
              <w:id w:val="-1823572580"/>
            </w:sdtPr>
            <w:sdtEndPr/>
            <w:sdtContent/>
          </w:sdt>
        </w:p>
      </w:sdtContent>
    </w:sdt>
    <w:sdt>
      <w:sdtPr>
        <w:tag w:val="goog_rdk_81"/>
        <w:id w:val="878592954"/>
      </w:sdtPr>
      <w:sdtEndPr/>
      <w:sdtContent>
        <w:p w14:paraId="000001B3" w14:textId="77777777" w:rsidR="00C64457" w:rsidRDefault="00751287">
          <w:pPr>
            <w:rPr>
              <w:del w:id="58" w:author="silvia.sequeda@outlook.es" w:date="2021-10-19T19:19:00Z"/>
              <w:color w:val="000000"/>
            </w:rPr>
          </w:pPr>
          <w:sdt>
            <w:sdtPr>
              <w:tag w:val="goog_rdk_80"/>
              <w:id w:val="1394933833"/>
            </w:sdtPr>
            <w:sdtEndPr/>
            <w:sdtContent/>
          </w:sdt>
        </w:p>
      </w:sdtContent>
    </w:sdt>
    <w:sdt>
      <w:sdtPr>
        <w:tag w:val="goog_rdk_83"/>
        <w:id w:val="-1745952566"/>
      </w:sdtPr>
      <w:sdtEndPr/>
      <w:sdtContent>
        <w:p w14:paraId="000001B4" w14:textId="77777777" w:rsidR="00C64457" w:rsidRDefault="00751287">
          <w:pPr>
            <w:rPr>
              <w:del w:id="59" w:author="silvia.sequeda@outlook.es" w:date="2021-10-19T19:19:00Z"/>
              <w:color w:val="000000"/>
            </w:rPr>
          </w:pPr>
          <w:sdt>
            <w:sdtPr>
              <w:tag w:val="goog_rdk_82"/>
              <w:id w:val="2030374942"/>
            </w:sdtPr>
            <w:sdtEndPr/>
            <w:sdtContent/>
          </w:sdt>
        </w:p>
      </w:sdtContent>
    </w:sdt>
    <w:sdt>
      <w:sdtPr>
        <w:tag w:val="goog_rdk_85"/>
        <w:id w:val="628980956"/>
      </w:sdtPr>
      <w:sdtEndPr/>
      <w:sdtContent>
        <w:p w14:paraId="000001B5" w14:textId="77777777" w:rsidR="00C64457" w:rsidRDefault="00751287">
          <w:pPr>
            <w:rPr>
              <w:del w:id="60" w:author="silvia.sequeda@outlook.es" w:date="2021-10-19T19:19:00Z"/>
              <w:color w:val="000000"/>
            </w:rPr>
          </w:pPr>
          <w:sdt>
            <w:sdtPr>
              <w:tag w:val="goog_rdk_84"/>
              <w:id w:val="595608056"/>
            </w:sdtPr>
            <w:sdtEndPr/>
            <w:sdtContent/>
          </w:sdt>
        </w:p>
      </w:sdtContent>
    </w:sdt>
    <w:p w14:paraId="000001B6" w14:textId="77777777" w:rsidR="00C64457" w:rsidRDefault="00C64457">
      <w:pPr>
        <w:rPr>
          <w:color w:val="000000"/>
        </w:rPr>
      </w:pPr>
    </w:p>
    <w:p w14:paraId="000001B7" w14:textId="77777777" w:rsidR="00C64457" w:rsidRDefault="00C64457">
      <w:pPr>
        <w:rPr>
          <w:color w:val="000000"/>
        </w:rPr>
      </w:pPr>
    </w:p>
    <w:p w14:paraId="000001B8" w14:textId="77777777" w:rsidR="00C64457" w:rsidRDefault="00751287">
      <w:pPr>
        <w:rPr>
          <w:color w:val="000000"/>
        </w:rPr>
      </w:pPr>
      <w:r>
        <w:rPr>
          <w:color w:val="000000"/>
        </w:rPr>
        <w:t xml:space="preserve">MATERIAL COMPLEMENTARIO: </w:t>
      </w:r>
    </w:p>
    <w:p w14:paraId="000001B9" w14:textId="77777777" w:rsidR="00C64457" w:rsidRDefault="00751287">
      <w:pPr>
        <w:rPr>
          <w:color w:val="808080"/>
        </w:rPr>
      </w:pPr>
      <w:r>
        <w:rPr>
          <w:color w:val="808080"/>
        </w:rPr>
        <w:t>Relacionar el material de apoyo o complementario de los temas abordados en este recurso.</w:t>
      </w:r>
    </w:p>
    <w:p w14:paraId="000001BA" w14:textId="77777777" w:rsidR="00C64457" w:rsidRDefault="00751287">
      <w:r>
        <w:t xml:space="preserve"> </w:t>
      </w:r>
    </w:p>
    <w:tbl>
      <w:tblPr>
        <w:tblStyle w:val="afe"/>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C64457" w14:paraId="2973E24D" w14:textId="77777777">
        <w:trPr>
          <w:trHeight w:val="658"/>
        </w:trPr>
        <w:tc>
          <w:tcPr>
            <w:tcW w:w="2517" w:type="dxa"/>
            <w:shd w:val="clear" w:color="auto" w:fill="F9CB9C"/>
            <w:tcMar>
              <w:top w:w="100" w:type="dxa"/>
              <w:left w:w="100" w:type="dxa"/>
              <w:bottom w:w="100" w:type="dxa"/>
              <w:right w:w="100" w:type="dxa"/>
            </w:tcMar>
            <w:vAlign w:val="center"/>
          </w:tcPr>
          <w:p w14:paraId="000001BB" w14:textId="77777777" w:rsidR="00C64457" w:rsidRDefault="00751287">
            <w:r>
              <w:lastRenderedPageBreak/>
              <w:t>Tema</w:t>
            </w:r>
          </w:p>
        </w:tc>
        <w:tc>
          <w:tcPr>
            <w:tcW w:w="2517" w:type="dxa"/>
            <w:shd w:val="clear" w:color="auto" w:fill="F9CB9C"/>
            <w:tcMar>
              <w:top w:w="100" w:type="dxa"/>
              <w:left w:w="100" w:type="dxa"/>
              <w:bottom w:w="100" w:type="dxa"/>
              <w:right w:w="100" w:type="dxa"/>
            </w:tcMar>
            <w:vAlign w:val="center"/>
          </w:tcPr>
          <w:p w14:paraId="000001BC" w14:textId="77777777" w:rsidR="00C64457" w:rsidRDefault="00751287">
            <w:pPr>
              <w:ind w:firstLine="0"/>
              <w:rPr>
                <w:color w:val="000000"/>
              </w:rPr>
            </w:pPr>
            <w:r>
              <w:t>Referencia APA del Material</w:t>
            </w:r>
          </w:p>
        </w:tc>
        <w:tc>
          <w:tcPr>
            <w:tcW w:w="2519" w:type="dxa"/>
            <w:shd w:val="clear" w:color="auto" w:fill="F9CB9C"/>
            <w:tcMar>
              <w:top w:w="100" w:type="dxa"/>
              <w:left w:w="100" w:type="dxa"/>
              <w:bottom w:w="100" w:type="dxa"/>
              <w:right w:w="100" w:type="dxa"/>
            </w:tcMar>
            <w:vAlign w:val="center"/>
          </w:tcPr>
          <w:p w14:paraId="000001BD" w14:textId="77777777" w:rsidR="00C64457" w:rsidRDefault="00751287">
            <w:pPr>
              <w:ind w:firstLine="0"/>
            </w:pPr>
            <w:r>
              <w:t>Tipo de material</w:t>
            </w:r>
          </w:p>
          <w:p w14:paraId="000001BE" w14:textId="77777777" w:rsidR="00C64457" w:rsidRDefault="00751287">
            <w:pPr>
              <w:ind w:firstLine="0"/>
              <w:rPr>
                <w:color w:val="000000"/>
              </w:rPr>
            </w:pPr>
            <w:r>
              <w:t>(Video, capítulo de libro, artículo, otro)</w:t>
            </w:r>
          </w:p>
        </w:tc>
        <w:tc>
          <w:tcPr>
            <w:tcW w:w="2519" w:type="dxa"/>
            <w:shd w:val="clear" w:color="auto" w:fill="F9CB9C"/>
            <w:tcMar>
              <w:top w:w="100" w:type="dxa"/>
              <w:left w:w="100" w:type="dxa"/>
              <w:bottom w:w="100" w:type="dxa"/>
              <w:right w:w="100" w:type="dxa"/>
            </w:tcMar>
            <w:vAlign w:val="center"/>
          </w:tcPr>
          <w:p w14:paraId="000001BF" w14:textId="77777777" w:rsidR="00C64457" w:rsidRDefault="00751287">
            <w:pPr>
              <w:ind w:firstLine="0"/>
            </w:pPr>
            <w:r>
              <w:t>Enlace del Recurso o</w:t>
            </w:r>
          </w:p>
          <w:p w14:paraId="000001C0" w14:textId="77777777" w:rsidR="00C64457" w:rsidRDefault="00751287">
            <w:pPr>
              <w:ind w:firstLine="0"/>
              <w:rPr>
                <w:color w:val="000000"/>
              </w:rPr>
            </w:pPr>
            <w:r>
              <w:t>Archivo del documento o material</w:t>
            </w:r>
          </w:p>
        </w:tc>
      </w:tr>
      <w:tr w:rsidR="00C64457" w14:paraId="5DBD64A2" w14:textId="77777777">
        <w:trPr>
          <w:trHeight w:val="182"/>
        </w:trPr>
        <w:tc>
          <w:tcPr>
            <w:tcW w:w="2517" w:type="dxa"/>
            <w:tcMar>
              <w:top w:w="100" w:type="dxa"/>
              <w:left w:w="100" w:type="dxa"/>
              <w:bottom w:w="100" w:type="dxa"/>
              <w:right w:w="100" w:type="dxa"/>
            </w:tcMar>
          </w:tcPr>
          <w:p w14:paraId="000001C1" w14:textId="77777777" w:rsidR="00C64457" w:rsidRDefault="00751287">
            <w:pPr>
              <w:ind w:firstLine="0"/>
            </w:pPr>
            <w:r>
              <w:t>Capítulo I:</w:t>
            </w:r>
          </w:p>
          <w:p w14:paraId="000001C2" w14:textId="77777777" w:rsidR="00C64457" w:rsidRDefault="00751287">
            <w:pPr>
              <w:ind w:firstLine="0"/>
            </w:pPr>
            <w:r>
              <w:t>Disposiciones Generales</w:t>
            </w:r>
          </w:p>
        </w:tc>
        <w:tc>
          <w:tcPr>
            <w:tcW w:w="2517" w:type="dxa"/>
            <w:tcMar>
              <w:top w:w="100" w:type="dxa"/>
              <w:left w:w="100" w:type="dxa"/>
              <w:bottom w:w="100" w:type="dxa"/>
              <w:right w:w="100" w:type="dxa"/>
            </w:tcMar>
          </w:tcPr>
          <w:p w14:paraId="000001C3" w14:textId="77777777" w:rsidR="00C64457" w:rsidRDefault="00751287">
            <w:pPr>
              <w:rPr>
                <w:b w:val="0"/>
              </w:rPr>
            </w:pPr>
            <w:r>
              <w:rPr>
                <w:b w:val="0"/>
              </w:rPr>
              <w:t>Decreto 410 de 1971. [Presidencia de la república]. Por el cual se expide el Código de Comercio. Marzo 27 de 1971.</w:t>
            </w:r>
          </w:p>
        </w:tc>
        <w:tc>
          <w:tcPr>
            <w:tcW w:w="2519" w:type="dxa"/>
            <w:tcMar>
              <w:top w:w="100" w:type="dxa"/>
              <w:left w:w="100" w:type="dxa"/>
              <w:bottom w:w="100" w:type="dxa"/>
              <w:right w:w="100" w:type="dxa"/>
            </w:tcMar>
          </w:tcPr>
          <w:p w14:paraId="000001C4" w14:textId="77777777" w:rsidR="00C64457" w:rsidRDefault="00751287">
            <w:pPr>
              <w:rPr>
                <w:b w:val="0"/>
              </w:rPr>
            </w:pPr>
            <w:r>
              <w:rPr>
                <w:b w:val="0"/>
              </w:rPr>
              <w:t>Artículo 981. Contrato de Transporte, Artículo 982. Obligaciones del Tr</w:t>
            </w:r>
            <w:r>
              <w:rPr>
                <w:b w:val="0"/>
              </w:rPr>
              <w:t>ansportador</w:t>
            </w:r>
          </w:p>
        </w:tc>
        <w:tc>
          <w:tcPr>
            <w:tcW w:w="2519" w:type="dxa"/>
            <w:tcMar>
              <w:top w:w="100" w:type="dxa"/>
              <w:left w:w="100" w:type="dxa"/>
              <w:bottom w:w="100" w:type="dxa"/>
              <w:right w:w="100" w:type="dxa"/>
            </w:tcMar>
          </w:tcPr>
          <w:p w14:paraId="000001C5" w14:textId="77777777" w:rsidR="00C64457" w:rsidRDefault="00751287">
            <w:pPr>
              <w:rPr>
                <w:b w:val="0"/>
              </w:rPr>
            </w:pPr>
            <w:r>
              <w:rPr>
                <w:b w:val="0"/>
              </w:rPr>
              <w:t>https://co.biblioteca.legal/codigo-comercio/contrato-transporte</w:t>
            </w:r>
          </w:p>
        </w:tc>
      </w:tr>
    </w:tbl>
    <w:p w14:paraId="000001C6" w14:textId="77777777" w:rsidR="00C64457" w:rsidRDefault="00751287">
      <w:r>
        <w:t xml:space="preserve"> </w:t>
      </w:r>
    </w:p>
    <w:p w14:paraId="000001C7" w14:textId="77777777" w:rsidR="00C64457" w:rsidRDefault="00C64457"/>
    <w:p w14:paraId="000001C8" w14:textId="77777777" w:rsidR="00C64457" w:rsidRDefault="00751287">
      <w:pPr>
        <w:rPr>
          <w:color w:val="000000"/>
        </w:rPr>
      </w:pPr>
      <w:r>
        <w:rPr>
          <w:color w:val="000000"/>
        </w:rPr>
        <w:t xml:space="preserve">GLOSARIO: </w:t>
      </w:r>
    </w:p>
    <w:p w14:paraId="000001C9" w14:textId="77777777" w:rsidR="00C64457" w:rsidRDefault="00C64457">
      <w:pPr>
        <w:rPr>
          <w:color w:val="000000"/>
        </w:rPr>
      </w:pPr>
    </w:p>
    <w:tbl>
      <w:tblPr>
        <w:tblStyle w:val="aff"/>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C64457" w14:paraId="45CA91B0" w14:textId="77777777">
        <w:trPr>
          <w:trHeight w:val="214"/>
        </w:trPr>
        <w:tc>
          <w:tcPr>
            <w:tcW w:w="2122" w:type="dxa"/>
            <w:shd w:val="clear" w:color="auto" w:fill="F9CB9C"/>
            <w:tcMar>
              <w:top w:w="100" w:type="dxa"/>
              <w:left w:w="100" w:type="dxa"/>
              <w:bottom w:w="100" w:type="dxa"/>
              <w:right w:w="100" w:type="dxa"/>
            </w:tcMar>
          </w:tcPr>
          <w:p w14:paraId="000001CA" w14:textId="77777777" w:rsidR="00C64457" w:rsidRDefault="00751287">
            <w:pPr>
              <w:rPr>
                <w:color w:val="000000"/>
              </w:rPr>
            </w:pPr>
            <w:r>
              <w:t>TÉRMINO</w:t>
            </w:r>
          </w:p>
        </w:tc>
        <w:tc>
          <w:tcPr>
            <w:tcW w:w="7840" w:type="dxa"/>
            <w:shd w:val="clear" w:color="auto" w:fill="F9CB9C"/>
            <w:tcMar>
              <w:top w:w="100" w:type="dxa"/>
              <w:left w:w="100" w:type="dxa"/>
              <w:bottom w:w="100" w:type="dxa"/>
              <w:right w:w="100" w:type="dxa"/>
            </w:tcMar>
          </w:tcPr>
          <w:p w14:paraId="000001CB" w14:textId="77777777" w:rsidR="00C64457" w:rsidRDefault="00751287">
            <w:pPr>
              <w:rPr>
                <w:color w:val="000000"/>
              </w:rPr>
            </w:pPr>
            <w:r>
              <w:rPr>
                <w:color w:val="000000"/>
              </w:rPr>
              <w:t>SIGNIFICADO</w:t>
            </w:r>
          </w:p>
        </w:tc>
      </w:tr>
      <w:tr w:rsidR="00C64457" w14:paraId="0743E9ED" w14:textId="77777777">
        <w:trPr>
          <w:trHeight w:val="253"/>
        </w:trPr>
        <w:tc>
          <w:tcPr>
            <w:tcW w:w="2122" w:type="dxa"/>
            <w:tcMar>
              <w:top w:w="100" w:type="dxa"/>
              <w:left w:w="100" w:type="dxa"/>
              <w:bottom w:w="100" w:type="dxa"/>
              <w:right w:w="100" w:type="dxa"/>
            </w:tcMar>
          </w:tcPr>
          <w:p w14:paraId="000001CC" w14:textId="77777777" w:rsidR="00C64457" w:rsidRDefault="00751287">
            <w:pPr>
              <w:ind w:firstLine="0"/>
            </w:pPr>
            <w:r>
              <w:t>Abastecimiento</w:t>
            </w:r>
          </w:p>
        </w:tc>
        <w:tc>
          <w:tcPr>
            <w:tcW w:w="7840" w:type="dxa"/>
            <w:tcMar>
              <w:top w:w="100" w:type="dxa"/>
              <w:left w:w="100" w:type="dxa"/>
              <w:bottom w:w="100" w:type="dxa"/>
              <w:right w:w="100" w:type="dxa"/>
            </w:tcMar>
          </w:tcPr>
          <w:p w14:paraId="000001CD" w14:textId="77777777" w:rsidR="00C64457" w:rsidRDefault="00751287">
            <w:pPr>
              <w:ind w:firstLine="0"/>
              <w:rPr>
                <w:b w:val="0"/>
              </w:rPr>
            </w:pPr>
            <w:r>
              <w:rPr>
                <w:b w:val="0"/>
              </w:rPr>
              <w:t>Garantizar el flujo oportuno de productos.</w:t>
            </w:r>
          </w:p>
        </w:tc>
      </w:tr>
      <w:tr w:rsidR="00C64457" w14:paraId="5371EC88" w14:textId="77777777">
        <w:trPr>
          <w:trHeight w:val="253"/>
        </w:trPr>
        <w:tc>
          <w:tcPr>
            <w:tcW w:w="2122" w:type="dxa"/>
            <w:tcMar>
              <w:top w:w="100" w:type="dxa"/>
              <w:left w:w="100" w:type="dxa"/>
              <w:bottom w:w="100" w:type="dxa"/>
              <w:right w:w="100" w:type="dxa"/>
            </w:tcMar>
          </w:tcPr>
          <w:p w14:paraId="000001CE" w14:textId="77777777" w:rsidR="00C64457" w:rsidRDefault="00751287">
            <w:pPr>
              <w:ind w:firstLine="0"/>
            </w:pPr>
            <w:r>
              <w:t>Almacenamiento</w:t>
            </w:r>
          </w:p>
        </w:tc>
        <w:tc>
          <w:tcPr>
            <w:tcW w:w="7840" w:type="dxa"/>
            <w:tcMar>
              <w:top w:w="100" w:type="dxa"/>
              <w:left w:w="100" w:type="dxa"/>
              <w:bottom w:w="100" w:type="dxa"/>
              <w:right w:w="100" w:type="dxa"/>
            </w:tcMar>
          </w:tcPr>
          <w:p w14:paraId="000001CF" w14:textId="77777777" w:rsidR="00C64457" w:rsidRDefault="00751287">
            <w:pPr>
              <w:ind w:firstLine="0"/>
              <w:rPr>
                <w:b w:val="0"/>
              </w:rPr>
            </w:pPr>
            <w:r>
              <w:rPr>
                <w:b w:val="0"/>
              </w:rPr>
              <w:t>Depositar o conservar un producto en un lugar determinado o definido.</w:t>
            </w:r>
          </w:p>
        </w:tc>
      </w:tr>
      <w:tr w:rsidR="00C64457" w14:paraId="548C0987" w14:textId="77777777">
        <w:trPr>
          <w:trHeight w:val="253"/>
        </w:trPr>
        <w:tc>
          <w:tcPr>
            <w:tcW w:w="2122" w:type="dxa"/>
            <w:tcMar>
              <w:top w:w="100" w:type="dxa"/>
              <w:left w:w="100" w:type="dxa"/>
              <w:bottom w:w="100" w:type="dxa"/>
              <w:right w:w="100" w:type="dxa"/>
            </w:tcMar>
          </w:tcPr>
          <w:p w14:paraId="000001D0" w14:textId="77777777" w:rsidR="00C64457" w:rsidRDefault="00751287">
            <w:pPr>
              <w:ind w:firstLine="0"/>
            </w:pPr>
            <w:r>
              <w:t>Cliente</w:t>
            </w:r>
          </w:p>
        </w:tc>
        <w:tc>
          <w:tcPr>
            <w:tcW w:w="7840" w:type="dxa"/>
            <w:tcMar>
              <w:top w:w="100" w:type="dxa"/>
              <w:left w:w="100" w:type="dxa"/>
              <w:bottom w:w="100" w:type="dxa"/>
              <w:right w:w="100" w:type="dxa"/>
            </w:tcMar>
          </w:tcPr>
          <w:p w14:paraId="000001D1" w14:textId="77777777" w:rsidR="00C64457" w:rsidRDefault="00751287">
            <w:pPr>
              <w:ind w:firstLine="0"/>
              <w:rPr>
                <w:b w:val="0"/>
              </w:rPr>
            </w:pPr>
            <w:r>
              <w:rPr>
                <w:b w:val="0"/>
              </w:rPr>
              <w:t>Persona o personas que adquieren productos de forma frecuente.</w:t>
            </w:r>
          </w:p>
        </w:tc>
      </w:tr>
      <w:tr w:rsidR="00C64457" w14:paraId="1B565E01" w14:textId="77777777">
        <w:trPr>
          <w:trHeight w:val="253"/>
        </w:trPr>
        <w:tc>
          <w:tcPr>
            <w:tcW w:w="2122" w:type="dxa"/>
            <w:tcMar>
              <w:top w:w="100" w:type="dxa"/>
              <w:left w:w="100" w:type="dxa"/>
              <w:bottom w:w="100" w:type="dxa"/>
              <w:right w:w="100" w:type="dxa"/>
            </w:tcMar>
          </w:tcPr>
          <w:p w14:paraId="000001D2" w14:textId="77777777" w:rsidR="00C64457" w:rsidRDefault="00751287">
            <w:pPr>
              <w:ind w:firstLine="0"/>
            </w:pPr>
            <w:r>
              <w:t>Contaminar</w:t>
            </w:r>
          </w:p>
        </w:tc>
        <w:tc>
          <w:tcPr>
            <w:tcW w:w="7840" w:type="dxa"/>
            <w:tcMar>
              <w:top w:w="100" w:type="dxa"/>
              <w:left w:w="100" w:type="dxa"/>
              <w:bottom w:w="100" w:type="dxa"/>
              <w:right w:w="100" w:type="dxa"/>
            </w:tcMar>
          </w:tcPr>
          <w:p w14:paraId="000001D3" w14:textId="77777777" w:rsidR="00C64457" w:rsidRDefault="00751287">
            <w:pPr>
              <w:ind w:firstLine="0"/>
              <w:rPr>
                <w:b w:val="0"/>
              </w:rPr>
            </w:pPr>
            <w:r>
              <w:rPr>
                <w:b w:val="0"/>
              </w:rPr>
              <w:t>Depositar en un elemento una sustancia que es perjudicial para la salud de los seres vivos.</w:t>
            </w:r>
          </w:p>
        </w:tc>
      </w:tr>
      <w:tr w:rsidR="00C64457" w14:paraId="5B611DA9" w14:textId="77777777">
        <w:trPr>
          <w:trHeight w:val="253"/>
        </w:trPr>
        <w:tc>
          <w:tcPr>
            <w:tcW w:w="2122" w:type="dxa"/>
            <w:tcMar>
              <w:top w:w="100" w:type="dxa"/>
              <w:left w:w="100" w:type="dxa"/>
              <w:bottom w:w="100" w:type="dxa"/>
              <w:right w:w="100" w:type="dxa"/>
            </w:tcMar>
          </w:tcPr>
          <w:p w14:paraId="000001D4" w14:textId="77777777" w:rsidR="00C64457" w:rsidRDefault="00751287">
            <w:pPr>
              <w:ind w:firstLine="0"/>
            </w:pPr>
            <w:r>
              <w:t>Contrato</w:t>
            </w:r>
          </w:p>
        </w:tc>
        <w:tc>
          <w:tcPr>
            <w:tcW w:w="7840" w:type="dxa"/>
            <w:tcMar>
              <w:top w:w="100" w:type="dxa"/>
              <w:left w:w="100" w:type="dxa"/>
              <w:bottom w:w="100" w:type="dxa"/>
              <w:right w:w="100" w:type="dxa"/>
            </w:tcMar>
          </w:tcPr>
          <w:p w14:paraId="000001D5" w14:textId="77777777" w:rsidR="00C64457" w:rsidRDefault="00751287">
            <w:pPr>
              <w:ind w:firstLine="0"/>
              <w:rPr>
                <w:b w:val="0"/>
              </w:rPr>
            </w:pPr>
            <w:r>
              <w:rPr>
                <w:b w:val="0"/>
              </w:rPr>
              <w:t>Documento por el cual se establece un acuerdo en el que dos o más partes se comprometen al cumplir un acuerdo.</w:t>
            </w:r>
          </w:p>
        </w:tc>
      </w:tr>
      <w:tr w:rsidR="00C64457" w14:paraId="37BBB94E" w14:textId="77777777">
        <w:trPr>
          <w:trHeight w:val="253"/>
        </w:trPr>
        <w:tc>
          <w:tcPr>
            <w:tcW w:w="2122" w:type="dxa"/>
            <w:tcMar>
              <w:top w:w="100" w:type="dxa"/>
              <w:left w:w="100" w:type="dxa"/>
              <w:bottom w:w="100" w:type="dxa"/>
              <w:right w:w="100" w:type="dxa"/>
            </w:tcMar>
          </w:tcPr>
          <w:p w14:paraId="000001D6" w14:textId="77777777" w:rsidR="00C64457" w:rsidRDefault="00751287">
            <w:pPr>
              <w:ind w:firstLine="0"/>
            </w:pPr>
            <w:r>
              <w:t>Custodia</w:t>
            </w:r>
          </w:p>
        </w:tc>
        <w:tc>
          <w:tcPr>
            <w:tcW w:w="7840" w:type="dxa"/>
            <w:tcMar>
              <w:top w:w="100" w:type="dxa"/>
              <w:left w:w="100" w:type="dxa"/>
              <w:bottom w:w="100" w:type="dxa"/>
              <w:right w:w="100" w:type="dxa"/>
            </w:tcMar>
          </w:tcPr>
          <w:p w14:paraId="000001D7" w14:textId="77777777" w:rsidR="00C64457" w:rsidRDefault="00751287">
            <w:pPr>
              <w:ind w:firstLine="0"/>
              <w:rPr>
                <w:b w:val="0"/>
              </w:rPr>
            </w:pPr>
            <w:r>
              <w:rPr>
                <w:b w:val="0"/>
              </w:rPr>
              <w:t>Es la protección que se brinda a las mercancías durante el traslado estando a cargo del transportador.</w:t>
            </w:r>
          </w:p>
        </w:tc>
      </w:tr>
      <w:tr w:rsidR="00C64457" w14:paraId="37C0C82B" w14:textId="77777777">
        <w:trPr>
          <w:trHeight w:val="253"/>
        </w:trPr>
        <w:tc>
          <w:tcPr>
            <w:tcW w:w="2122" w:type="dxa"/>
            <w:tcMar>
              <w:top w:w="100" w:type="dxa"/>
              <w:left w:w="100" w:type="dxa"/>
              <w:bottom w:w="100" w:type="dxa"/>
              <w:right w:w="100" w:type="dxa"/>
            </w:tcMar>
          </w:tcPr>
          <w:p w14:paraId="000001D8" w14:textId="77777777" w:rsidR="00C64457" w:rsidRDefault="00751287">
            <w:pPr>
              <w:ind w:firstLine="0"/>
            </w:pPr>
            <w:r>
              <w:t>Divergencia</w:t>
            </w:r>
          </w:p>
        </w:tc>
        <w:tc>
          <w:tcPr>
            <w:tcW w:w="7840" w:type="dxa"/>
            <w:tcMar>
              <w:top w:w="100" w:type="dxa"/>
              <w:left w:w="100" w:type="dxa"/>
              <w:bottom w:w="100" w:type="dxa"/>
              <w:right w:w="100" w:type="dxa"/>
            </w:tcMar>
          </w:tcPr>
          <w:p w14:paraId="000001D9" w14:textId="77777777" w:rsidR="00C64457" w:rsidRDefault="00751287">
            <w:pPr>
              <w:ind w:firstLine="0"/>
              <w:rPr>
                <w:b w:val="0"/>
              </w:rPr>
            </w:pPr>
            <w:r>
              <w:rPr>
                <w:b w:val="0"/>
              </w:rPr>
              <w:t>Desacuerdo entre do</w:t>
            </w:r>
            <w:r>
              <w:rPr>
                <w:b w:val="0"/>
              </w:rPr>
              <w:t>s o más personas sobre un asunto específico.</w:t>
            </w:r>
          </w:p>
        </w:tc>
      </w:tr>
      <w:tr w:rsidR="00C64457" w14:paraId="79CBE37F" w14:textId="77777777">
        <w:trPr>
          <w:trHeight w:val="253"/>
        </w:trPr>
        <w:tc>
          <w:tcPr>
            <w:tcW w:w="2122" w:type="dxa"/>
            <w:tcMar>
              <w:top w:w="100" w:type="dxa"/>
              <w:left w:w="100" w:type="dxa"/>
              <w:bottom w:w="100" w:type="dxa"/>
              <w:right w:w="100" w:type="dxa"/>
            </w:tcMar>
          </w:tcPr>
          <w:p w14:paraId="000001DA" w14:textId="77777777" w:rsidR="00C64457" w:rsidRDefault="00751287">
            <w:pPr>
              <w:ind w:firstLine="0"/>
            </w:pPr>
            <w:r>
              <w:t>Economía</w:t>
            </w:r>
          </w:p>
        </w:tc>
        <w:tc>
          <w:tcPr>
            <w:tcW w:w="7840" w:type="dxa"/>
            <w:tcMar>
              <w:top w:w="100" w:type="dxa"/>
              <w:left w:w="100" w:type="dxa"/>
              <w:bottom w:w="100" w:type="dxa"/>
              <w:right w:w="100" w:type="dxa"/>
            </w:tcMar>
          </w:tcPr>
          <w:p w14:paraId="000001DB" w14:textId="77777777" w:rsidR="00C64457" w:rsidRDefault="00751287">
            <w:pPr>
              <w:ind w:firstLine="0"/>
              <w:rPr>
                <w:b w:val="0"/>
              </w:rPr>
            </w:pPr>
            <w:r>
              <w:rPr>
                <w:b w:val="0"/>
              </w:rPr>
              <w:t>Ciencia encargada estudiar la producción, distribución y consumo de bienes y servicios que están dirigidos a satisfacer necesidades de los seres humanos.</w:t>
            </w:r>
          </w:p>
        </w:tc>
      </w:tr>
      <w:tr w:rsidR="00C64457" w14:paraId="1DE38316" w14:textId="77777777">
        <w:trPr>
          <w:trHeight w:val="253"/>
        </w:trPr>
        <w:tc>
          <w:tcPr>
            <w:tcW w:w="2122" w:type="dxa"/>
            <w:tcMar>
              <w:top w:w="100" w:type="dxa"/>
              <w:left w:w="100" w:type="dxa"/>
              <w:bottom w:w="100" w:type="dxa"/>
              <w:right w:w="100" w:type="dxa"/>
            </w:tcMar>
          </w:tcPr>
          <w:p w14:paraId="000001DC" w14:textId="77777777" w:rsidR="00C64457" w:rsidRDefault="00751287">
            <w:pPr>
              <w:ind w:firstLine="0"/>
            </w:pPr>
            <w:r>
              <w:t>Frágil</w:t>
            </w:r>
          </w:p>
        </w:tc>
        <w:tc>
          <w:tcPr>
            <w:tcW w:w="7840" w:type="dxa"/>
            <w:tcMar>
              <w:top w:w="100" w:type="dxa"/>
              <w:left w:w="100" w:type="dxa"/>
              <w:bottom w:w="100" w:type="dxa"/>
              <w:right w:w="100" w:type="dxa"/>
            </w:tcMar>
          </w:tcPr>
          <w:p w14:paraId="000001DD" w14:textId="77777777" w:rsidR="00C64457" w:rsidRDefault="00751287">
            <w:pPr>
              <w:ind w:firstLine="0"/>
              <w:rPr>
                <w:b w:val="0"/>
              </w:rPr>
            </w:pPr>
            <w:r>
              <w:rPr>
                <w:b w:val="0"/>
              </w:rPr>
              <w:t>Elemento que puede deteriorarse o romperse con gran facilidad.</w:t>
            </w:r>
          </w:p>
        </w:tc>
      </w:tr>
      <w:tr w:rsidR="00C64457" w14:paraId="3C28B7E3" w14:textId="77777777">
        <w:trPr>
          <w:trHeight w:val="253"/>
        </w:trPr>
        <w:tc>
          <w:tcPr>
            <w:tcW w:w="2122" w:type="dxa"/>
            <w:tcMar>
              <w:top w:w="100" w:type="dxa"/>
              <w:left w:w="100" w:type="dxa"/>
              <w:bottom w:w="100" w:type="dxa"/>
              <w:right w:w="100" w:type="dxa"/>
            </w:tcMar>
          </w:tcPr>
          <w:p w14:paraId="000001DE" w14:textId="77777777" w:rsidR="00C64457" w:rsidRDefault="00751287">
            <w:pPr>
              <w:ind w:firstLine="0"/>
            </w:pPr>
            <w:r>
              <w:t>Logística</w:t>
            </w:r>
          </w:p>
        </w:tc>
        <w:tc>
          <w:tcPr>
            <w:tcW w:w="7840" w:type="dxa"/>
            <w:tcMar>
              <w:top w:w="100" w:type="dxa"/>
              <w:left w:w="100" w:type="dxa"/>
              <w:bottom w:w="100" w:type="dxa"/>
              <w:right w:w="100" w:type="dxa"/>
            </w:tcMar>
          </w:tcPr>
          <w:p w14:paraId="000001DF" w14:textId="77777777" w:rsidR="00C64457" w:rsidRDefault="00751287">
            <w:pPr>
              <w:ind w:firstLine="0"/>
              <w:rPr>
                <w:b w:val="0"/>
              </w:rPr>
            </w:pPr>
            <w:r>
              <w:rPr>
                <w:b w:val="0"/>
              </w:rPr>
              <w:t>Medios dispuestos pa</w:t>
            </w:r>
            <w:r>
              <w:rPr>
                <w:b w:val="0"/>
              </w:rPr>
              <w:t>ra realizar una actividad específica.</w:t>
            </w:r>
          </w:p>
        </w:tc>
      </w:tr>
      <w:tr w:rsidR="00C64457" w14:paraId="01235197" w14:textId="77777777">
        <w:trPr>
          <w:trHeight w:val="253"/>
        </w:trPr>
        <w:tc>
          <w:tcPr>
            <w:tcW w:w="2122" w:type="dxa"/>
            <w:tcMar>
              <w:top w:w="100" w:type="dxa"/>
              <w:left w:w="100" w:type="dxa"/>
              <w:bottom w:w="100" w:type="dxa"/>
              <w:right w:w="100" w:type="dxa"/>
            </w:tcMar>
          </w:tcPr>
          <w:p w14:paraId="000001E0" w14:textId="77777777" w:rsidR="00C64457" w:rsidRDefault="00751287">
            <w:pPr>
              <w:ind w:firstLine="0"/>
            </w:pPr>
            <w:r>
              <w:t xml:space="preserve">Proliferar </w:t>
            </w:r>
          </w:p>
        </w:tc>
        <w:tc>
          <w:tcPr>
            <w:tcW w:w="7840" w:type="dxa"/>
            <w:tcMar>
              <w:top w:w="100" w:type="dxa"/>
              <w:left w:w="100" w:type="dxa"/>
              <w:bottom w:w="100" w:type="dxa"/>
              <w:right w:w="100" w:type="dxa"/>
            </w:tcMar>
          </w:tcPr>
          <w:p w14:paraId="000001E1" w14:textId="77777777" w:rsidR="00C64457" w:rsidRDefault="00751287">
            <w:pPr>
              <w:ind w:firstLine="0"/>
              <w:rPr>
                <w:b w:val="0"/>
              </w:rPr>
            </w:pPr>
            <w:r>
              <w:rPr>
                <w:b w:val="0"/>
              </w:rPr>
              <w:t>La reproducción de forma rápida de organismos vivos en las células.</w:t>
            </w:r>
          </w:p>
        </w:tc>
      </w:tr>
      <w:tr w:rsidR="00C64457" w14:paraId="42FDC454" w14:textId="77777777">
        <w:trPr>
          <w:trHeight w:val="253"/>
        </w:trPr>
        <w:tc>
          <w:tcPr>
            <w:tcW w:w="2122" w:type="dxa"/>
            <w:tcMar>
              <w:top w:w="100" w:type="dxa"/>
              <w:left w:w="100" w:type="dxa"/>
              <w:bottom w:w="100" w:type="dxa"/>
              <w:right w:w="100" w:type="dxa"/>
            </w:tcMar>
          </w:tcPr>
          <w:p w14:paraId="000001E2" w14:textId="77777777" w:rsidR="00C64457" w:rsidRDefault="00751287">
            <w:pPr>
              <w:ind w:firstLine="0"/>
            </w:pPr>
            <w:r>
              <w:t>Producto</w:t>
            </w:r>
          </w:p>
        </w:tc>
        <w:tc>
          <w:tcPr>
            <w:tcW w:w="7840" w:type="dxa"/>
            <w:tcMar>
              <w:top w:w="100" w:type="dxa"/>
              <w:left w:w="100" w:type="dxa"/>
              <w:bottom w:w="100" w:type="dxa"/>
              <w:right w:w="100" w:type="dxa"/>
            </w:tcMar>
          </w:tcPr>
          <w:p w14:paraId="000001E3" w14:textId="77777777" w:rsidR="00C64457" w:rsidRDefault="00751287">
            <w:pPr>
              <w:ind w:firstLine="0"/>
              <w:rPr>
                <w:b w:val="0"/>
              </w:rPr>
            </w:pPr>
            <w:r>
              <w:rPr>
                <w:b w:val="0"/>
              </w:rPr>
              <w:t xml:space="preserve">Efecto o resultado de un trabajo. </w:t>
            </w:r>
          </w:p>
        </w:tc>
      </w:tr>
      <w:tr w:rsidR="00C64457" w14:paraId="1C61A662" w14:textId="77777777">
        <w:trPr>
          <w:trHeight w:val="253"/>
        </w:trPr>
        <w:tc>
          <w:tcPr>
            <w:tcW w:w="2122" w:type="dxa"/>
            <w:tcMar>
              <w:top w:w="100" w:type="dxa"/>
              <w:left w:w="100" w:type="dxa"/>
              <w:bottom w:w="100" w:type="dxa"/>
              <w:right w:w="100" w:type="dxa"/>
            </w:tcMar>
          </w:tcPr>
          <w:p w14:paraId="000001E4" w14:textId="77777777" w:rsidR="00C64457" w:rsidRDefault="00751287">
            <w:pPr>
              <w:ind w:firstLine="0"/>
            </w:pPr>
            <w:r>
              <w:lastRenderedPageBreak/>
              <w:t xml:space="preserve">Reglamentación </w:t>
            </w:r>
          </w:p>
        </w:tc>
        <w:tc>
          <w:tcPr>
            <w:tcW w:w="7840" w:type="dxa"/>
            <w:tcMar>
              <w:top w:w="100" w:type="dxa"/>
              <w:left w:w="100" w:type="dxa"/>
              <w:bottom w:w="100" w:type="dxa"/>
              <w:right w:w="100" w:type="dxa"/>
            </w:tcMar>
          </w:tcPr>
          <w:p w14:paraId="000001E5" w14:textId="77777777" w:rsidR="00C64457" w:rsidRDefault="00751287">
            <w:pPr>
              <w:ind w:firstLine="0"/>
              <w:rPr>
                <w:b w:val="0"/>
              </w:rPr>
            </w:pPr>
            <w:r>
              <w:rPr>
                <w:b w:val="0"/>
              </w:rPr>
              <w:t>Conjunto de normas que definen las acciones o reglas para una actividad.</w:t>
            </w:r>
          </w:p>
        </w:tc>
      </w:tr>
    </w:tbl>
    <w:p w14:paraId="000001E6" w14:textId="77777777" w:rsidR="00C64457" w:rsidRDefault="00C64457"/>
    <w:p w14:paraId="000001E7" w14:textId="77777777" w:rsidR="00C64457" w:rsidRDefault="00C64457"/>
    <w:p w14:paraId="000001E8" w14:textId="77777777" w:rsidR="00C64457" w:rsidRDefault="00C64457">
      <w:pPr>
        <w:rPr>
          <w:color w:val="000000"/>
        </w:rPr>
      </w:pPr>
    </w:p>
    <w:p w14:paraId="000001E9" w14:textId="77777777" w:rsidR="00C64457" w:rsidRDefault="00751287">
      <w:pPr>
        <w:pStyle w:val="Ttulo1"/>
      </w:pPr>
      <w:r>
        <w:t>Referencias</w:t>
      </w:r>
    </w:p>
    <w:p w14:paraId="000001EA" w14:textId="77777777" w:rsidR="00C64457" w:rsidRDefault="00751287">
      <w:pPr>
        <w:pBdr>
          <w:top w:val="nil"/>
          <w:left w:val="nil"/>
          <w:bottom w:val="nil"/>
          <w:right w:val="nil"/>
          <w:between w:val="nil"/>
        </w:pBdr>
        <w:ind w:left="720" w:hanging="720"/>
        <w:rPr>
          <w:color w:val="000000"/>
          <w:sz w:val="24"/>
          <w:szCs w:val="24"/>
        </w:rPr>
      </w:pPr>
      <w:r>
        <w:rPr>
          <w:color w:val="000000"/>
        </w:rPr>
        <w:t>Decreto 410 de 1971. [Presidencia de la república]. Por el cual se expide el Código de Comercio. Marzo 27 de 1971. Https://www.alcaldiabogota.gov.co/sisjur/normas/Norma1.jsp?i=54030</w:t>
      </w:r>
    </w:p>
    <w:p w14:paraId="000001EB" w14:textId="77777777" w:rsidR="00C64457" w:rsidRDefault="00751287">
      <w:pPr>
        <w:pBdr>
          <w:top w:val="nil"/>
          <w:left w:val="nil"/>
          <w:bottom w:val="nil"/>
          <w:right w:val="nil"/>
          <w:between w:val="nil"/>
        </w:pBdr>
        <w:ind w:left="720" w:hanging="720"/>
        <w:rPr>
          <w:color w:val="000000"/>
        </w:rPr>
      </w:pPr>
      <w:r>
        <w:rPr>
          <w:color w:val="000000"/>
        </w:rPr>
        <w:t xml:space="preserve">Ministerio de transporte. (2018). </w:t>
      </w:r>
      <w:r>
        <w:rPr>
          <w:i/>
          <w:color w:val="000000"/>
        </w:rPr>
        <w:t>Transporte en cifras: Esta</w:t>
      </w:r>
      <w:r>
        <w:rPr>
          <w:i/>
          <w:color w:val="000000"/>
        </w:rPr>
        <w:t>dísticas 2018</w:t>
      </w:r>
      <w:r>
        <w:rPr>
          <w:color w:val="000000"/>
        </w:rPr>
        <w:t>. Obtenido de https://mintransporte.gov.co/</w:t>
      </w:r>
    </w:p>
    <w:p w14:paraId="000001EC" w14:textId="77777777" w:rsidR="00C64457" w:rsidRDefault="00751287">
      <w:pPr>
        <w:pBdr>
          <w:top w:val="nil"/>
          <w:left w:val="nil"/>
          <w:bottom w:val="nil"/>
          <w:right w:val="nil"/>
          <w:between w:val="nil"/>
        </w:pBdr>
        <w:ind w:left="720" w:hanging="720"/>
        <w:rPr>
          <w:color w:val="000000"/>
        </w:rPr>
      </w:pPr>
      <w:r>
        <w:rPr>
          <w:color w:val="000000"/>
        </w:rPr>
        <w:t xml:space="preserve">Mora García, L. A. (2016). </w:t>
      </w:r>
      <w:r>
        <w:rPr>
          <w:i/>
          <w:color w:val="000000"/>
        </w:rPr>
        <w:t>Gestión Logística Integral Las Mejores Prácticas en la Cadena de Abastecimiento.</w:t>
      </w:r>
      <w:r>
        <w:rPr>
          <w:color w:val="000000"/>
        </w:rPr>
        <w:t xml:space="preserve"> Ecoe Ediciones.</w:t>
      </w:r>
    </w:p>
    <w:p w14:paraId="000001ED" w14:textId="77777777" w:rsidR="00C64457" w:rsidRDefault="00751287">
      <w:pPr>
        <w:pBdr>
          <w:top w:val="nil"/>
          <w:left w:val="nil"/>
          <w:bottom w:val="nil"/>
          <w:right w:val="nil"/>
          <w:between w:val="nil"/>
        </w:pBdr>
        <w:ind w:left="720" w:hanging="720"/>
        <w:rPr>
          <w:color w:val="000000"/>
        </w:rPr>
      </w:pPr>
      <w:r>
        <w:rPr>
          <w:color w:val="000000"/>
        </w:rPr>
        <w:t>Resolución 2674 de 2013. [Ministerio de Salud]. Por la cual se reglamenta e</w:t>
      </w:r>
      <w:r>
        <w:rPr>
          <w:color w:val="000000"/>
        </w:rPr>
        <w:t>l artículo 126 del Decreto Ley 019 de 2012 y se dictan otras disposiciones. 25 de julio de 2013.</w:t>
      </w:r>
    </w:p>
    <w:p w14:paraId="000001EE" w14:textId="77777777" w:rsidR="00C64457" w:rsidRDefault="00751287">
      <w:pPr>
        <w:pBdr>
          <w:top w:val="nil"/>
          <w:left w:val="nil"/>
          <w:bottom w:val="nil"/>
          <w:right w:val="nil"/>
          <w:between w:val="nil"/>
        </w:pBdr>
        <w:ind w:left="720" w:hanging="720"/>
        <w:rPr>
          <w:color w:val="000000"/>
        </w:rPr>
      </w:pPr>
      <w:r>
        <w:rPr>
          <w:color w:val="000000"/>
        </w:rPr>
        <w:t>Resolución 4100 [Ministerio de transporte]. Por la cual se adoptan los límites de pesos y dimensiones en los vehículos de transporte terrestre automotor de car</w:t>
      </w:r>
      <w:r>
        <w:rPr>
          <w:color w:val="000000"/>
        </w:rPr>
        <w:t>ga por carretera, para su operación normal en la red vial a nivel nacional. 28 de diciembre 12 de 2004. https://web.mintransporte.gov.co/jspui/bitstream/001/4012/1/Resolucion_4100_2004.pdf</w:t>
      </w:r>
    </w:p>
    <w:p w14:paraId="000001EF" w14:textId="77777777" w:rsidR="00C64457" w:rsidRDefault="00C64457"/>
    <w:p w14:paraId="000001F0" w14:textId="77777777" w:rsidR="00C64457" w:rsidRDefault="00C64457">
      <w:pPr>
        <w:rPr>
          <w:color w:val="000000"/>
        </w:rPr>
      </w:pPr>
    </w:p>
    <w:p w14:paraId="000001F1" w14:textId="77777777" w:rsidR="00C64457" w:rsidRDefault="00C64457"/>
    <w:p w14:paraId="000001F2" w14:textId="77777777" w:rsidR="00C64457" w:rsidRDefault="00751287">
      <w:pPr>
        <w:rPr>
          <w:color w:val="000000"/>
        </w:rPr>
      </w:pPr>
      <w:r>
        <w:rPr>
          <w:color w:val="000000"/>
        </w:rPr>
        <w:t>CONTROL DEL DOCUMENTO</w:t>
      </w:r>
    </w:p>
    <w:p w14:paraId="000001F3" w14:textId="77777777" w:rsidR="00C64457" w:rsidRDefault="00C64457"/>
    <w:tbl>
      <w:tblPr>
        <w:tblStyle w:val="aff0"/>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840"/>
        <w:gridCol w:w="2976"/>
        <w:gridCol w:w="1888"/>
      </w:tblGrid>
      <w:tr w:rsidR="00C64457" w14:paraId="6938B0B3" w14:textId="77777777">
        <w:tc>
          <w:tcPr>
            <w:tcW w:w="1272" w:type="dxa"/>
            <w:tcBorders>
              <w:top w:val="nil"/>
              <w:left w:val="nil"/>
            </w:tcBorders>
            <w:shd w:val="clear" w:color="auto" w:fill="F2F2F2"/>
          </w:tcPr>
          <w:p w14:paraId="000001F4" w14:textId="77777777" w:rsidR="00C64457" w:rsidRDefault="00C64457"/>
        </w:tc>
        <w:tc>
          <w:tcPr>
            <w:tcW w:w="1991" w:type="dxa"/>
            <w:shd w:val="clear" w:color="auto" w:fill="F2F2F2"/>
            <w:vAlign w:val="center"/>
          </w:tcPr>
          <w:p w14:paraId="000001F5" w14:textId="77777777" w:rsidR="00C64457" w:rsidRDefault="00751287">
            <w:r>
              <w:t>Nombre</w:t>
            </w:r>
          </w:p>
        </w:tc>
        <w:tc>
          <w:tcPr>
            <w:tcW w:w="1840" w:type="dxa"/>
            <w:shd w:val="clear" w:color="auto" w:fill="F2F2F2"/>
            <w:vAlign w:val="center"/>
          </w:tcPr>
          <w:p w14:paraId="000001F6" w14:textId="77777777" w:rsidR="00C64457" w:rsidRDefault="00751287">
            <w:r>
              <w:t>Cargo</w:t>
            </w:r>
          </w:p>
        </w:tc>
        <w:tc>
          <w:tcPr>
            <w:tcW w:w="2976" w:type="dxa"/>
            <w:shd w:val="clear" w:color="auto" w:fill="F2F2F2"/>
            <w:vAlign w:val="center"/>
          </w:tcPr>
          <w:p w14:paraId="000001F7" w14:textId="77777777" w:rsidR="00C64457" w:rsidRDefault="00751287">
            <w:r>
              <w:t>Dependencia</w:t>
            </w:r>
          </w:p>
          <w:p w14:paraId="000001F8" w14:textId="77777777" w:rsidR="00C64457" w:rsidRDefault="00751287">
            <w:pPr>
              <w:rPr>
                <w:i/>
              </w:rPr>
            </w:pPr>
            <w:r>
              <w:rPr>
                <w:i/>
                <w:color w:val="595959"/>
              </w:rPr>
              <w:t>(Para el SENA i</w:t>
            </w:r>
            <w:r>
              <w:rPr>
                <w:i/>
                <w:color w:val="595959"/>
              </w:rPr>
              <w:t>ndicar Regional y Centro de Formación)</w:t>
            </w:r>
          </w:p>
        </w:tc>
        <w:tc>
          <w:tcPr>
            <w:tcW w:w="1888" w:type="dxa"/>
            <w:shd w:val="clear" w:color="auto" w:fill="F2F2F2"/>
            <w:vAlign w:val="center"/>
          </w:tcPr>
          <w:p w14:paraId="000001F9" w14:textId="77777777" w:rsidR="00C64457" w:rsidRDefault="00751287">
            <w:r>
              <w:t>Fecha</w:t>
            </w:r>
          </w:p>
        </w:tc>
      </w:tr>
      <w:tr w:rsidR="00C64457" w14:paraId="3EDFBE96" w14:textId="77777777">
        <w:trPr>
          <w:trHeight w:val="340"/>
        </w:trPr>
        <w:tc>
          <w:tcPr>
            <w:tcW w:w="1272" w:type="dxa"/>
            <w:vMerge w:val="restart"/>
            <w:shd w:val="clear" w:color="auto" w:fill="F2F2F2"/>
          </w:tcPr>
          <w:p w14:paraId="000001FA" w14:textId="77777777" w:rsidR="00C64457" w:rsidRDefault="00C64457">
            <w:pPr>
              <w:ind w:firstLine="0"/>
              <w:jc w:val="center"/>
            </w:pPr>
          </w:p>
          <w:p w14:paraId="000001FB" w14:textId="77777777" w:rsidR="00C64457" w:rsidRDefault="00751287">
            <w:pPr>
              <w:ind w:firstLine="0"/>
              <w:jc w:val="center"/>
            </w:pPr>
            <w:r>
              <w:t>Autor (es)</w:t>
            </w:r>
          </w:p>
        </w:tc>
        <w:tc>
          <w:tcPr>
            <w:tcW w:w="1991" w:type="dxa"/>
            <w:shd w:val="clear" w:color="auto" w:fill="F2F2F2"/>
          </w:tcPr>
          <w:p w14:paraId="000001FC" w14:textId="77777777" w:rsidR="00C64457" w:rsidRDefault="00751287">
            <w:pPr>
              <w:ind w:firstLine="0"/>
              <w:rPr>
                <w:b w:val="0"/>
              </w:rPr>
            </w:pPr>
            <w:r>
              <w:rPr>
                <w:b w:val="0"/>
              </w:rPr>
              <w:t>Gloria Liliana García Marín</w:t>
            </w:r>
          </w:p>
        </w:tc>
        <w:tc>
          <w:tcPr>
            <w:tcW w:w="1840" w:type="dxa"/>
            <w:shd w:val="clear" w:color="auto" w:fill="F2F2F2"/>
          </w:tcPr>
          <w:p w14:paraId="000001FD" w14:textId="77777777" w:rsidR="00C64457" w:rsidRDefault="00751287">
            <w:pPr>
              <w:ind w:firstLine="0"/>
              <w:rPr>
                <w:b w:val="0"/>
              </w:rPr>
            </w:pPr>
            <w:r>
              <w:rPr>
                <w:b w:val="0"/>
              </w:rPr>
              <w:t>Experta</w:t>
            </w:r>
          </w:p>
          <w:p w14:paraId="000001FE" w14:textId="77777777" w:rsidR="00C64457" w:rsidRDefault="00751287">
            <w:pPr>
              <w:ind w:firstLine="0"/>
              <w:rPr>
                <w:b w:val="0"/>
              </w:rPr>
            </w:pPr>
            <w:r>
              <w:rPr>
                <w:b w:val="0"/>
              </w:rPr>
              <w:t>Temática</w:t>
            </w:r>
          </w:p>
        </w:tc>
        <w:tc>
          <w:tcPr>
            <w:tcW w:w="2976" w:type="dxa"/>
            <w:shd w:val="clear" w:color="auto" w:fill="F2F2F2"/>
          </w:tcPr>
          <w:p w14:paraId="000001FF" w14:textId="77777777" w:rsidR="00C64457" w:rsidRDefault="00751287">
            <w:pPr>
              <w:ind w:firstLine="0"/>
              <w:rPr>
                <w:b w:val="0"/>
              </w:rPr>
            </w:pPr>
            <w:r>
              <w:rPr>
                <w:b w:val="0"/>
              </w:rPr>
              <w:t xml:space="preserve">Regional Santander </w:t>
            </w:r>
          </w:p>
          <w:p w14:paraId="00000200" w14:textId="77777777" w:rsidR="00C64457" w:rsidRDefault="00751287">
            <w:pPr>
              <w:ind w:firstLine="0"/>
              <w:rPr>
                <w:b w:val="0"/>
              </w:rPr>
            </w:pPr>
            <w:r>
              <w:rPr>
                <w:b w:val="0"/>
              </w:rPr>
              <w:t>Centro de la Industrial y los servicios</w:t>
            </w:r>
          </w:p>
        </w:tc>
        <w:tc>
          <w:tcPr>
            <w:tcW w:w="1888" w:type="dxa"/>
            <w:shd w:val="clear" w:color="auto" w:fill="F2F2F2"/>
          </w:tcPr>
          <w:p w14:paraId="00000201" w14:textId="77777777" w:rsidR="00C64457" w:rsidRDefault="00751287">
            <w:pPr>
              <w:ind w:firstLine="0"/>
              <w:rPr>
                <w:b w:val="0"/>
              </w:rPr>
            </w:pPr>
            <w:r>
              <w:rPr>
                <w:b w:val="0"/>
              </w:rPr>
              <w:t>Septiembre 2021</w:t>
            </w:r>
          </w:p>
        </w:tc>
      </w:tr>
      <w:tr w:rsidR="00C64457" w14:paraId="289F4820" w14:textId="77777777">
        <w:trPr>
          <w:trHeight w:val="340"/>
        </w:trPr>
        <w:tc>
          <w:tcPr>
            <w:tcW w:w="1272" w:type="dxa"/>
            <w:vMerge/>
            <w:shd w:val="clear" w:color="auto" w:fill="F2F2F2"/>
          </w:tcPr>
          <w:p w14:paraId="00000202" w14:textId="77777777" w:rsidR="00C64457" w:rsidRDefault="00C64457">
            <w:pPr>
              <w:widowControl w:val="0"/>
              <w:pBdr>
                <w:top w:val="nil"/>
                <w:left w:val="nil"/>
                <w:bottom w:val="nil"/>
                <w:right w:val="nil"/>
                <w:between w:val="nil"/>
              </w:pBdr>
              <w:spacing w:line="276" w:lineRule="auto"/>
              <w:ind w:firstLine="0"/>
              <w:rPr>
                <w:b w:val="0"/>
              </w:rPr>
            </w:pPr>
          </w:p>
        </w:tc>
        <w:tc>
          <w:tcPr>
            <w:tcW w:w="199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203" w14:textId="77777777" w:rsidR="00C64457" w:rsidRDefault="00751287">
            <w:pPr>
              <w:ind w:firstLine="0"/>
              <w:jc w:val="both"/>
              <w:rPr>
                <w:b w:val="0"/>
              </w:rPr>
            </w:pPr>
            <w:r>
              <w:rPr>
                <w:b w:val="0"/>
                <w:color w:val="000000"/>
              </w:rPr>
              <w:t>Leydy Jhuliana Jaramillo Mejía</w:t>
            </w:r>
          </w:p>
        </w:tc>
        <w:tc>
          <w:tcPr>
            <w:tcW w:w="184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204" w14:textId="77777777" w:rsidR="00C64457" w:rsidRDefault="00751287">
            <w:pPr>
              <w:ind w:firstLine="0"/>
              <w:jc w:val="both"/>
              <w:rPr>
                <w:b w:val="0"/>
              </w:rPr>
            </w:pPr>
            <w:r>
              <w:rPr>
                <w:b w:val="0"/>
                <w:color w:val="000000"/>
              </w:rPr>
              <w:t>Diseñadora instruccional</w:t>
            </w:r>
          </w:p>
        </w:tc>
        <w:tc>
          <w:tcPr>
            <w:tcW w:w="297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205" w14:textId="77777777" w:rsidR="00C64457" w:rsidRDefault="00751287">
            <w:pPr>
              <w:ind w:firstLine="0"/>
              <w:jc w:val="both"/>
              <w:rPr>
                <w:b w:val="0"/>
              </w:rPr>
            </w:pPr>
            <w:r>
              <w:rPr>
                <w:b w:val="0"/>
                <w:color w:val="000000"/>
              </w:rPr>
              <w:t>Regional Distrito Capital. Centro de Gestión Industrial</w:t>
            </w:r>
          </w:p>
        </w:tc>
        <w:tc>
          <w:tcPr>
            <w:tcW w:w="188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206" w14:textId="77777777" w:rsidR="00C64457" w:rsidRDefault="00751287">
            <w:pPr>
              <w:ind w:firstLine="0"/>
              <w:jc w:val="both"/>
              <w:rPr>
                <w:b w:val="0"/>
              </w:rPr>
            </w:pPr>
            <w:r>
              <w:rPr>
                <w:b w:val="0"/>
                <w:color w:val="000000"/>
              </w:rPr>
              <w:t>Septiembre 2021</w:t>
            </w:r>
          </w:p>
        </w:tc>
      </w:tr>
      <w:tr w:rsidR="00C64457" w14:paraId="019EBFFB" w14:textId="77777777">
        <w:trPr>
          <w:trHeight w:val="340"/>
        </w:trPr>
        <w:tc>
          <w:tcPr>
            <w:tcW w:w="1272" w:type="dxa"/>
            <w:vMerge/>
            <w:shd w:val="clear" w:color="auto" w:fill="F2F2F2"/>
          </w:tcPr>
          <w:p w14:paraId="00000207" w14:textId="77777777" w:rsidR="00C64457" w:rsidRDefault="00C64457">
            <w:pPr>
              <w:widowControl w:val="0"/>
              <w:pBdr>
                <w:top w:val="nil"/>
                <w:left w:val="nil"/>
                <w:bottom w:val="nil"/>
                <w:right w:val="nil"/>
                <w:between w:val="nil"/>
              </w:pBdr>
              <w:spacing w:line="276" w:lineRule="auto"/>
              <w:ind w:firstLine="0"/>
              <w:rPr>
                <w:b w:val="0"/>
              </w:rPr>
            </w:pPr>
          </w:p>
        </w:tc>
        <w:tc>
          <w:tcPr>
            <w:tcW w:w="199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208" w14:textId="77777777" w:rsidR="00C64457" w:rsidRDefault="00751287">
            <w:pPr>
              <w:ind w:firstLine="0"/>
              <w:jc w:val="both"/>
              <w:rPr>
                <w:b w:val="0"/>
                <w:color w:val="000000"/>
              </w:rPr>
            </w:pPr>
            <w:r>
              <w:rPr>
                <w:b w:val="0"/>
                <w:color w:val="000000"/>
              </w:rPr>
              <w:t>Silvia Milena Sequeda Cárdenas</w:t>
            </w:r>
          </w:p>
        </w:tc>
        <w:tc>
          <w:tcPr>
            <w:tcW w:w="184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209" w14:textId="77777777" w:rsidR="00C64457" w:rsidRDefault="00751287">
            <w:pPr>
              <w:ind w:firstLine="0"/>
              <w:jc w:val="both"/>
              <w:rPr>
                <w:b w:val="0"/>
                <w:color w:val="000000"/>
              </w:rPr>
            </w:pPr>
            <w:r>
              <w:rPr>
                <w:b w:val="0"/>
                <w:color w:val="000000"/>
              </w:rPr>
              <w:t>Evaluadora instruccional</w:t>
            </w:r>
          </w:p>
        </w:tc>
        <w:tc>
          <w:tcPr>
            <w:tcW w:w="297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20A" w14:textId="77777777" w:rsidR="00C64457" w:rsidRDefault="00751287">
            <w:pPr>
              <w:ind w:firstLine="0"/>
              <w:jc w:val="both"/>
              <w:rPr>
                <w:b w:val="0"/>
                <w:color w:val="000000"/>
              </w:rPr>
            </w:pPr>
            <w:r>
              <w:rPr>
                <w:b w:val="0"/>
                <w:color w:val="000000"/>
              </w:rPr>
              <w:t>Regional Distrito Capital. Centro de Gestión Industrial</w:t>
            </w:r>
          </w:p>
        </w:tc>
        <w:tc>
          <w:tcPr>
            <w:tcW w:w="188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20B" w14:textId="77777777" w:rsidR="00C64457" w:rsidRDefault="00751287">
            <w:pPr>
              <w:ind w:firstLine="0"/>
              <w:jc w:val="both"/>
              <w:rPr>
                <w:b w:val="0"/>
                <w:color w:val="000000"/>
              </w:rPr>
            </w:pPr>
            <w:r>
              <w:rPr>
                <w:b w:val="0"/>
                <w:color w:val="000000"/>
              </w:rPr>
              <w:t>Octubre de 2021</w:t>
            </w:r>
          </w:p>
        </w:tc>
      </w:tr>
      <w:tr w:rsidR="00C64457" w14:paraId="4237B72E" w14:textId="77777777">
        <w:trPr>
          <w:trHeight w:val="340"/>
        </w:trPr>
        <w:tc>
          <w:tcPr>
            <w:tcW w:w="1272" w:type="dxa"/>
            <w:vMerge/>
            <w:shd w:val="clear" w:color="auto" w:fill="F2F2F2"/>
          </w:tcPr>
          <w:p w14:paraId="0000020C" w14:textId="77777777" w:rsidR="00C64457" w:rsidRDefault="00C64457">
            <w:pPr>
              <w:widowControl w:val="0"/>
              <w:pBdr>
                <w:top w:val="nil"/>
                <w:left w:val="nil"/>
                <w:bottom w:val="nil"/>
                <w:right w:val="nil"/>
                <w:between w:val="nil"/>
              </w:pBdr>
              <w:spacing w:line="276" w:lineRule="auto"/>
              <w:ind w:firstLine="0"/>
              <w:rPr>
                <w:b w:val="0"/>
                <w:color w:val="000000"/>
              </w:rPr>
            </w:pPr>
          </w:p>
        </w:tc>
        <w:tc>
          <w:tcPr>
            <w:tcW w:w="1991" w:type="dxa"/>
            <w:tcBorders>
              <w:top w:val="single" w:sz="4" w:space="0" w:color="000000"/>
              <w:left w:val="single" w:sz="4" w:space="0" w:color="000000"/>
              <w:bottom w:val="single" w:sz="4" w:space="0" w:color="000000"/>
              <w:right w:val="single" w:sz="4" w:space="0" w:color="000000"/>
            </w:tcBorders>
            <w:shd w:val="clear" w:color="auto" w:fill="F2F2F2"/>
          </w:tcPr>
          <w:p w14:paraId="0000020D" w14:textId="77777777" w:rsidR="00C64457" w:rsidRDefault="00751287">
            <w:pPr>
              <w:ind w:firstLine="0"/>
              <w:jc w:val="both"/>
              <w:rPr>
                <w:b w:val="0"/>
                <w:color w:val="000000"/>
              </w:rPr>
            </w:pPr>
            <w:r>
              <w:rPr>
                <w:b w:val="0"/>
              </w:rPr>
              <w:t>Jhon Jairo Rodríguez Pérez</w:t>
            </w:r>
          </w:p>
        </w:tc>
        <w:tc>
          <w:tcPr>
            <w:tcW w:w="1840" w:type="dxa"/>
            <w:tcBorders>
              <w:top w:val="single" w:sz="4" w:space="0" w:color="000000"/>
              <w:left w:val="single" w:sz="4" w:space="0" w:color="000000"/>
              <w:bottom w:val="single" w:sz="4" w:space="0" w:color="000000"/>
              <w:right w:val="single" w:sz="4" w:space="0" w:color="000000"/>
            </w:tcBorders>
            <w:shd w:val="clear" w:color="auto" w:fill="F2F2F2"/>
          </w:tcPr>
          <w:p w14:paraId="0000020E" w14:textId="77777777" w:rsidR="00C64457" w:rsidRDefault="00751287">
            <w:pPr>
              <w:ind w:firstLine="0"/>
              <w:jc w:val="both"/>
              <w:rPr>
                <w:b w:val="0"/>
                <w:color w:val="000000"/>
              </w:rPr>
            </w:pPr>
            <w:r>
              <w:rPr>
                <w:b w:val="0"/>
              </w:rPr>
              <w:t>Diseñador y evaluador instruccional</w:t>
            </w:r>
          </w:p>
        </w:tc>
        <w:tc>
          <w:tcPr>
            <w:tcW w:w="2976" w:type="dxa"/>
            <w:tcBorders>
              <w:top w:val="single" w:sz="4" w:space="0" w:color="000000"/>
              <w:left w:val="single" w:sz="4" w:space="0" w:color="000000"/>
              <w:bottom w:val="single" w:sz="4" w:space="0" w:color="000000"/>
              <w:right w:val="single" w:sz="4" w:space="0" w:color="000000"/>
            </w:tcBorders>
            <w:shd w:val="clear" w:color="auto" w:fill="F2F2F2"/>
          </w:tcPr>
          <w:p w14:paraId="0000020F" w14:textId="77777777" w:rsidR="00C64457" w:rsidRDefault="00751287">
            <w:pPr>
              <w:ind w:firstLine="0"/>
              <w:jc w:val="both"/>
              <w:rPr>
                <w:b w:val="0"/>
                <w:color w:val="000000"/>
              </w:rPr>
            </w:pPr>
            <w:r>
              <w:rPr>
                <w:b w:val="0"/>
              </w:rPr>
              <w:t xml:space="preserve">Regional Distrito Capital. Centro para la Industria de la Comunicación Gráfica </w:t>
            </w:r>
          </w:p>
        </w:tc>
        <w:tc>
          <w:tcPr>
            <w:tcW w:w="1888" w:type="dxa"/>
            <w:tcBorders>
              <w:top w:val="single" w:sz="4" w:space="0" w:color="000000"/>
              <w:left w:val="single" w:sz="4" w:space="0" w:color="000000"/>
              <w:bottom w:val="single" w:sz="4" w:space="0" w:color="000000"/>
              <w:right w:val="single" w:sz="4" w:space="0" w:color="000000"/>
            </w:tcBorders>
            <w:shd w:val="clear" w:color="auto" w:fill="F2F2F2"/>
          </w:tcPr>
          <w:p w14:paraId="00000210" w14:textId="77777777" w:rsidR="00C64457" w:rsidRDefault="00751287">
            <w:pPr>
              <w:ind w:firstLine="0"/>
              <w:jc w:val="both"/>
              <w:rPr>
                <w:b w:val="0"/>
                <w:color w:val="000000"/>
              </w:rPr>
            </w:pPr>
            <w:proofErr w:type="gramStart"/>
            <w:r>
              <w:rPr>
                <w:b w:val="0"/>
              </w:rPr>
              <w:t>Noviembre  de</w:t>
            </w:r>
            <w:proofErr w:type="gramEnd"/>
            <w:r>
              <w:rPr>
                <w:b w:val="0"/>
              </w:rPr>
              <w:t xml:space="preserve"> 2021</w:t>
            </w:r>
          </w:p>
        </w:tc>
      </w:tr>
    </w:tbl>
    <w:p w14:paraId="00000211" w14:textId="77777777" w:rsidR="00C64457" w:rsidRDefault="00C64457"/>
    <w:p w14:paraId="00000212" w14:textId="77777777" w:rsidR="00C64457" w:rsidRDefault="00C64457"/>
    <w:p w14:paraId="00000213" w14:textId="77777777" w:rsidR="00C64457" w:rsidRDefault="00751287">
      <w:pPr>
        <w:rPr>
          <w:color w:val="000000"/>
        </w:rPr>
      </w:pPr>
      <w:r>
        <w:rPr>
          <w:color w:val="000000"/>
        </w:rPr>
        <w:t xml:space="preserve">CONTROL DE CAMBIOS </w:t>
      </w:r>
    </w:p>
    <w:p w14:paraId="00000214" w14:textId="77777777" w:rsidR="00C64457" w:rsidRDefault="00751287">
      <w:pPr>
        <w:rPr>
          <w:color w:val="808080"/>
        </w:rPr>
      </w:pPr>
      <w:r>
        <w:rPr>
          <w:color w:val="808080"/>
        </w:rPr>
        <w:t>(Diligenciar únicamente si realiza ajustes a la Unidad Temática)</w:t>
      </w:r>
    </w:p>
    <w:p w14:paraId="00000215" w14:textId="77777777" w:rsidR="00C64457" w:rsidRDefault="00C64457"/>
    <w:tbl>
      <w:tblPr>
        <w:tblStyle w:val="aff1"/>
        <w:tblW w:w="99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9"/>
        <w:gridCol w:w="1842"/>
        <w:gridCol w:w="1701"/>
        <w:gridCol w:w="1843"/>
        <w:gridCol w:w="1044"/>
        <w:gridCol w:w="1977"/>
      </w:tblGrid>
      <w:tr w:rsidR="00C64457" w14:paraId="6E7B45FD" w14:textId="77777777">
        <w:tc>
          <w:tcPr>
            <w:tcW w:w="1560" w:type="dxa"/>
            <w:tcBorders>
              <w:top w:val="nil"/>
              <w:left w:val="nil"/>
            </w:tcBorders>
            <w:shd w:val="clear" w:color="auto" w:fill="F2F2F2"/>
          </w:tcPr>
          <w:p w14:paraId="00000216" w14:textId="77777777" w:rsidR="00C64457" w:rsidRDefault="00C64457"/>
        </w:tc>
        <w:tc>
          <w:tcPr>
            <w:tcW w:w="1842" w:type="dxa"/>
            <w:shd w:val="clear" w:color="auto" w:fill="F2F2F2"/>
          </w:tcPr>
          <w:p w14:paraId="00000217" w14:textId="77777777" w:rsidR="00C64457" w:rsidRDefault="00751287">
            <w:r>
              <w:t>Nombre</w:t>
            </w:r>
          </w:p>
        </w:tc>
        <w:tc>
          <w:tcPr>
            <w:tcW w:w="1701" w:type="dxa"/>
            <w:shd w:val="clear" w:color="auto" w:fill="F2F2F2"/>
          </w:tcPr>
          <w:p w14:paraId="00000218" w14:textId="77777777" w:rsidR="00C64457" w:rsidRDefault="00751287">
            <w:r>
              <w:t>Cargo</w:t>
            </w:r>
          </w:p>
        </w:tc>
        <w:tc>
          <w:tcPr>
            <w:tcW w:w="1843" w:type="dxa"/>
            <w:shd w:val="clear" w:color="auto" w:fill="F2F2F2"/>
          </w:tcPr>
          <w:p w14:paraId="00000219" w14:textId="77777777" w:rsidR="00C64457" w:rsidRDefault="00751287">
            <w:r>
              <w:t>Dependencia</w:t>
            </w:r>
          </w:p>
        </w:tc>
        <w:tc>
          <w:tcPr>
            <w:tcW w:w="1044" w:type="dxa"/>
            <w:shd w:val="clear" w:color="auto" w:fill="F2F2F2"/>
          </w:tcPr>
          <w:p w14:paraId="0000021A" w14:textId="77777777" w:rsidR="00C64457" w:rsidRDefault="00751287">
            <w:r>
              <w:t>Fecha</w:t>
            </w:r>
          </w:p>
        </w:tc>
        <w:tc>
          <w:tcPr>
            <w:tcW w:w="1977" w:type="dxa"/>
            <w:shd w:val="clear" w:color="auto" w:fill="F2F2F2"/>
          </w:tcPr>
          <w:p w14:paraId="0000021B" w14:textId="77777777" w:rsidR="00C64457" w:rsidRDefault="00751287">
            <w:r>
              <w:t>Razón del Cambio</w:t>
            </w:r>
          </w:p>
        </w:tc>
      </w:tr>
      <w:tr w:rsidR="00C64457" w14:paraId="0A38DDE5" w14:textId="77777777">
        <w:tc>
          <w:tcPr>
            <w:tcW w:w="1560" w:type="dxa"/>
            <w:shd w:val="clear" w:color="auto" w:fill="F2F2F2"/>
          </w:tcPr>
          <w:p w14:paraId="0000021C" w14:textId="77777777" w:rsidR="00C64457" w:rsidRDefault="00751287">
            <w:pPr>
              <w:ind w:firstLine="0"/>
            </w:pPr>
            <w:r>
              <w:t>Autor (es)</w:t>
            </w:r>
          </w:p>
        </w:tc>
        <w:tc>
          <w:tcPr>
            <w:tcW w:w="1842" w:type="dxa"/>
            <w:shd w:val="clear" w:color="auto" w:fill="F2F2F2"/>
          </w:tcPr>
          <w:p w14:paraId="0000021D" w14:textId="77777777" w:rsidR="00C64457" w:rsidRDefault="00C64457"/>
        </w:tc>
        <w:tc>
          <w:tcPr>
            <w:tcW w:w="1701" w:type="dxa"/>
            <w:shd w:val="clear" w:color="auto" w:fill="F2F2F2"/>
          </w:tcPr>
          <w:p w14:paraId="0000021E" w14:textId="77777777" w:rsidR="00C64457" w:rsidRDefault="00C64457"/>
        </w:tc>
        <w:tc>
          <w:tcPr>
            <w:tcW w:w="1843" w:type="dxa"/>
            <w:shd w:val="clear" w:color="auto" w:fill="F2F2F2"/>
          </w:tcPr>
          <w:p w14:paraId="0000021F" w14:textId="77777777" w:rsidR="00C64457" w:rsidRDefault="00C64457"/>
        </w:tc>
        <w:tc>
          <w:tcPr>
            <w:tcW w:w="1044" w:type="dxa"/>
            <w:shd w:val="clear" w:color="auto" w:fill="F2F2F2"/>
          </w:tcPr>
          <w:p w14:paraId="00000220" w14:textId="77777777" w:rsidR="00C64457" w:rsidRDefault="00C64457"/>
        </w:tc>
        <w:tc>
          <w:tcPr>
            <w:tcW w:w="1977" w:type="dxa"/>
            <w:shd w:val="clear" w:color="auto" w:fill="F2F2F2"/>
          </w:tcPr>
          <w:p w14:paraId="00000221" w14:textId="77777777" w:rsidR="00C64457" w:rsidRDefault="00C64457"/>
        </w:tc>
      </w:tr>
    </w:tbl>
    <w:p w14:paraId="00000222" w14:textId="77777777" w:rsidR="00C64457" w:rsidRDefault="00C64457">
      <w:pPr>
        <w:rPr>
          <w:color w:val="000000"/>
        </w:rPr>
      </w:pPr>
    </w:p>
    <w:p w14:paraId="00000223" w14:textId="77777777" w:rsidR="00C64457" w:rsidRDefault="00C64457"/>
    <w:sectPr w:rsidR="00C64457">
      <w:headerReference w:type="default" r:id="rId35"/>
      <w:footerReference w:type="default" r:id="rId36"/>
      <w:pgSz w:w="12240" w:h="15840"/>
      <w:pgMar w:top="1440" w:right="1440" w:bottom="1440" w:left="1440"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ZULEIDY MARIA RUIZ TORRES" w:date="2021-11-17T02:28:00Z" w:initials="">
    <w:p w14:paraId="00000243" w14:textId="77777777" w:rsidR="00C64457" w:rsidRDefault="00751287">
      <w:pPr>
        <w:widowControl w:val="0"/>
        <w:pBdr>
          <w:top w:val="nil"/>
          <w:left w:val="nil"/>
          <w:bottom w:val="nil"/>
          <w:right w:val="nil"/>
          <w:between w:val="nil"/>
        </w:pBdr>
        <w:spacing w:line="240" w:lineRule="auto"/>
        <w:ind w:firstLine="0"/>
        <w:rPr>
          <w:color w:val="000000"/>
          <w:sz w:val="22"/>
          <w:szCs w:val="22"/>
        </w:rPr>
      </w:pPr>
      <w:r>
        <w:rPr>
          <w:color w:val="000000"/>
          <w:sz w:val="22"/>
          <w:szCs w:val="22"/>
        </w:rPr>
        <w:t>video infografía animada con storyboard</w:t>
      </w:r>
    </w:p>
  </w:comment>
  <w:comment w:id="13" w:author="JHON JAIRO RODRIGUEZ PEREZ" w:date="2021-11-04T12:50:00Z" w:initials="">
    <w:p w14:paraId="00000242" w14:textId="77777777" w:rsidR="00C64457" w:rsidRDefault="00751287">
      <w:pPr>
        <w:widowControl w:val="0"/>
        <w:pBdr>
          <w:top w:val="nil"/>
          <w:left w:val="nil"/>
          <w:bottom w:val="nil"/>
          <w:right w:val="nil"/>
          <w:between w:val="nil"/>
        </w:pBdr>
        <w:spacing w:line="240" w:lineRule="auto"/>
        <w:ind w:firstLine="0"/>
        <w:rPr>
          <w:color w:val="000000"/>
          <w:sz w:val="22"/>
          <w:szCs w:val="22"/>
        </w:rPr>
      </w:pPr>
      <w:r>
        <w:rPr>
          <w:color w:val="000000"/>
          <w:sz w:val="22"/>
          <w:szCs w:val="22"/>
        </w:rPr>
        <w:t>Fuente: https://n9.cl/4y8ad</w:t>
      </w:r>
    </w:p>
  </w:comment>
  <w:comment w:id="14" w:author="ZULEIDY MARIA RUIZ TORRES" w:date="2021-11-17T02:28:00Z" w:initials="">
    <w:p w14:paraId="00000241" w14:textId="77777777" w:rsidR="00C64457" w:rsidRDefault="00751287">
      <w:pPr>
        <w:widowControl w:val="0"/>
        <w:pBdr>
          <w:top w:val="nil"/>
          <w:left w:val="nil"/>
          <w:bottom w:val="nil"/>
          <w:right w:val="nil"/>
          <w:between w:val="nil"/>
        </w:pBdr>
        <w:spacing w:line="240" w:lineRule="auto"/>
        <w:ind w:firstLine="0"/>
        <w:rPr>
          <w:color w:val="000000"/>
          <w:sz w:val="22"/>
          <w:szCs w:val="22"/>
        </w:rPr>
      </w:pPr>
      <w:r>
        <w:rPr>
          <w:color w:val="000000"/>
          <w:sz w:val="22"/>
          <w:szCs w:val="22"/>
        </w:rPr>
        <w:t>video infografía animada</w:t>
      </w:r>
    </w:p>
  </w:comment>
  <w:comment w:id="15" w:author="JHON JAIRO RODRIGUEZ PEREZ" w:date="2021-11-04T16:38:00Z" w:initials="">
    <w:p w14:paraId="00000248" w14:textId="77777777" w:rsidR="00C64457" w:rsidRDefault="00751287">
      <w:pPr>
        <w:widowControl w:val="0"/>
        <w:pBdr>
          <w:top w:val="nil"/>
          <w:left w:val="nil"/>
          <w:bottom w:val="nil"/>
          <w:right w:val="nil"/>
          <w:between w:val="nil"/>
        </w:pBdr>
        <w:spacing w:line="240" w:lineRule="auto"/>
        <w:ind w:firstLine="0"/>
        <w:rPr>
          <w:color w:val="000000"/>
          <w:sz w:val="22"/>
          <w:szCs w:val="22"/>
        </w:rPr>
      </w:pPr>
      <w:r>
        <w:rPr>
          <w:color w:val="000000"/>
          <w:sz w:val="22"/>
          <w:szCs w:val="22"/>
        </w:rPr>
        <w:t>Fuente: https://n9.</w:t>
      </w:r>
      <w:r>
        <w:rPr>
          <w:color w:val="000000"/>
          <w:sz w:val="22"/>
          <w:szCs w:val="22"/>
        </w:rPr>
        <w:t>cl/u9ql3</w:t>
      </w:r>
    </w:p>
  </w:comment>
  <w:comment w:id="16" w:author="Jhuliana Jaramillo" w:date="2021-10-18T10:42:00Z" w:initials="">
    <w:p w14:paraId="0000023D" w14:textId="77777777" w:rsidR="00C64457" w:rsidRDefault="00751287">
      <w:pPr>
        <w:widowControl w:val="0"/>
        <w:pBdr>
          <w:top w:val="nil"/>
          <w:left w:val="nil"/>
          <w:bottom w:val="nil"/>
          <w:right w:val="nil"/>
          <w:between w:val="nil"/>
        </w:pBdr>
        <w:spacing w:line="240" w:lineRule="auto"/>
        <w:ind w:firstLine="0"/>
        <w:rPr>
          <w:color w:val="000000"/>
          <w:sz w:val="22"/>
          <w:szCs w:val="22"/>
        </w:rPr>
      </w:pPr>
      <w:r>
        <w:rPr>
          <w:color w:val="000000"/>
          <w:sz w:val="22"/>
          <w:szCs w:val="22"/>
        </w:rPr>
        <w:t>Rediseñar la figura de acuerdo con los colores que se usan en el componente, las imágenes que se presentan son un punto de referencia para cada tipo de transporte, se debe usar imágenes similares</w:t>
      </w:r>
    </w:p>
  </w:comment>
  <w:comment w:id="17" w:author="Jhuliana Jaramillo" w:date="2021-10-28T21:25:00Z" w:initials="">
    <w:p w14:paraId="0000024A" w14:textId="77777777" w:rsidR="00C64457" w:rsidRDefault="00751287">
      <w:pPr>
        <w:widowControl w:val="0"/>
        <w:pBdr>
          <w:top w:val="nil"/>
          <w:left w:val="nil"/>
          <w:bottom w:val="nil"/>
          <w:right w:val="nil"/>
          <w:between w:val="nil"/>
        </w:pBdr>
        <w:spacing w:line="240" w:lineRule="auto"/>
        <w:ind w:firstLine="0"/>
        <w:rPr>
          <w:color w:val="000000"/>
          <w:sz w:val="22"/>
          <w:szCs w:val="22"/>
        </w:rPr>
      </w:pPr>
      <w:r>
        <w:rPr>
          <w:color w:val="000000"/>
          <w:sz w:val="22"/>
          <w:szCs w:val="22"/>
        </w:rPr>
        <w:t>Imagen de pasajeros: https://www.freepik.com/free-photo/smiley-woman-traveling-by-bus-medium-shot_13441853.htm#page=1&amp;query=bus&amp;position=7&amp;from_view=search se puede utilizar esta referencia</w:t>
      </w:r>
    </w:p>
  </w:comment>
  <w:comment w:id="18" w:author="Jhuliana Jaramillo" w:date="2021-10-28T21:26:00Z" w:initials="">
    <w:p w14:paraId="0000022B" w14:textId="77777777" w:rsidR="00C64457" w:rsidRDefault="00751287">
      <w:pPr>
        <w:widowControl w:val="0"/>
        <w:pBdr>
          <w:top w:val="nil"/>
          <w:left w:val="nil"/>
          <w:bottom w:val="nil"/>
          <w:right w:val="nil"/>
          <w:between w:val="nil"/>
        </w:pBdr>
        <w:spacing w:line="240" w:lineRule="auto"/>
        <w:ind w:firstLine="0"/>
        <w:rPr>
          <w:color w:val="000000"/>
          <w:sz w:val="22"/>
          <w:szCs w:val="22"/>
        </w:rPr>
      </w:pPr>
      <w:r>
        <w:rPr>
          <w:color w:val="000000"/>
          <w:sz w:val="22"/>
          <w:szCs w:val="22"/>
        </w:rPr>
        <w:t>De carga: https://www.freepik.com/free-photo/delivery-man-with-clipboard_8973075.htm#page=1&amp;query=carga&amp;position=8&amp;from_view=search se puede utilizar la imagen similar</w:t>
      </w:r>
    </w:p>
  </w:comment>
  <w:comment w:id="19" w:author="Jhuliana Jaramillo" w:date="2021-10-28T21:30:00Z" w:initials="">
    <w:p w14:paraId="00000245" w14:textId="77777777" w:rsidR="00C64457" w:rsidRDefault="00751287">
      <w:pPr>
        <w:widowControl w:val="0"/>
        <w:pBdr>
          <w:top w:val="nil"/>
          <w:left w:val="nil"/>
          <w:bottom w:val="nil"/>
          <w:right w:val="nil"/>
          <w:between w:val="nil"/>
        </w:pBdr>
        <w:spacing w:line="240" w:lineRule="auto"/>
        <w:ind w:firstLine="0"/>
        <w:rPr>
          <w:color w:val="000000"/>
          <w:sz w:val="22"/>
          <w:szCs w:val="22"/>
        </w:rPr>
      </w:pPr>
      <w:r>
        <w:rPr>
          <w:color w:val="000000"/>
          <w:sz w:val="22"/>
          <w:szCs w:val="22"/>
        </w:rPr>
        <w:t>Semirremolque: https://www.freepik.com/free-photo/truck-vehicle-with-trailers-background_11450952.htm#page=1&amp;query=carga&amp;position=21&amp;from_view=search se puede utilizar esta imagen de referencia</w:t>
      </w:r>
    </w:p>
  </w:comment>
  <w:comment w:id="20" w:author="Jhuliana Jaramillo" w:date="2021-10-28T21:36:00Z" w:initials="">
    <w:p w14:paraId="00000235" w14:textId="77777777" w:rsidR="00C64457" w:rsidRDefault="00751287">
      <w:pPr>
        <w:widowControl w:val="0"/>
        <w:pBdr>
          <w:top w:val="nil"/>
          <w:left w:val="nil"/>
          <w:bottom w:val="nil"/>
          <w:right w:val="nil"/>
          <w:between w:val="nil"/>
        </w:pBdr>
        <w:spacing w:line="240" w:lineRule="auto"/>
        <w:ind w:firstLine="0"/>
        <w:rPr>
          <w:color w:val="000000"/>
          <w:sz w:val="22"/>
          <w:szCs w:val="22"/>
        </w:rPr>
      </w:pPr>
      <w:r>
        <w:rPr>
          <w:color w:val="000000"/>
          <w:sz w:val="22"/>
          <w:szCs w:val="22"/>
        </w:rPr>
        <w:t>Remolque: https://stock.adobe.com/images/id/4748234?as_campaign=Freepik&amp;as_content=api&amp;as_audience=404&amp;tduid=aaa192797de0667aeb388b52757e6a09&amp;as_channel=affiliate&amp;as_campclass=redirect&amp;as_source=arvato se puede usar esta imagen de referencia</w:t>
      </w:r>
    </w:p>
  </w:comment>
  <w:comment w:id="22" w:author="Jhuliana Jaramillo" w:date="2021-10-18T11:28:00Z" w:initials="">
    <w:p w14:paraId="0000024C" w14:textId="77777777" w:rsidR="00C64457" w:rsidRDefault="00751287">
      <w:pPr>
        <w:widowControl w:val="0"/>
        <w:pBdr>
          <w:top w:val="nil"/>
          <w:left w:val="nil"/>
          <w:bottom w:val="nil"/>
          <w:right w:val="nil"/>
          <w:between w:val="nil"/>
        </w:pBdr>
        <w:spacing w:line="240" w:lineRule="auto"/>
        <w:ind w:firstLine="0"/>
        <w:rPr>
          <w:color w:val="000000"/>
          <w:sz w:val="22"/>
          <w:szCs w:val="22"/>
        </w:rPr>
      </w:pPr>
      <w:r>
        <w:rPr>
          <w:color w:val="000000"/>
          <w:sz w:val="22"/>
          <w:szCs w:val="22"/>
        </w:rPr>
        <w:t>Realizar esta imagen interactiva, donde al aparecer el número de ejes se vaya presentando la identificación.</w:t>
      </w:r>
    </w:p>
  </w:comment>
  <w:comment w:id="23" w:author="Jhuliana Jaramillo" w:date="2021-10-18T11:51:00Z" w:initials="">
    <w:p w14:paraId="00000231" w14:textId="77777777" w:rsidR="00C64457" w:rsidRDefault="00751287">
      <w:pPr>
        <w:widowControl w:val="0"/>
        <w:pBdr>
          <w:top w:val="nil"/>
          <w:left w:val="nil"/>
          <w:bottom w:val="nil"/>
          <w:right w:val="nil"/>
          <w:between w:val="nil"/>
        </w:pBdr>
        <w:spacing w:line="240" w:lineRule="auto"/>
        <w:ind w:firstLine="0"/>
        <w:rPr>
          <w:color w:val="000000"/>
          <w:sz w:val="22"/>
          <w:szCs w:val="22"/>
        </w:rPr>
      </w:pPr>
      <w:r>
        <w:rPr>
          <w:color w:val="000000"/>
          <w:sz w:val="22"/>
          <w:szCs w:val="22"/>
        </w:rPr>
        <w:t>Con la información que presenta la tabla, elaborar una tabla tipo B</w:t>
      </w:r>
    </w:p>
  </w:comment>
  <w:comment w:id="24" w:author="JHON JAIRO RODRIGUEZ PEREZ" w:date="2021-11-04T17:14:00Z" w:initials="">
    <w:p w14:paraId="0000022D" w14:textId="77777777" w:rsidR="00C64457" w:rsidRDefault="00751287">
      <w:pPr>
        <w:widowControl w:val="0"/>
        <w:pBdr>
          <w:top w:val="nil"/>
          <w:left w:val="nil"/>
          <w:bottom w:val="nil"/>
          <w:right w:val="nil"/>
          <w:between w:val="nil"/>
        </w:pBdr>
        <w:spacing w:line="240" w:lineRule="auto"/>
        <w:ind w:firstLine="0"/>
        <w:rPr>
          <w:color w:val="000000"/>
          <w:sz w:val="22"/>
          <w:szCs w:val="22"/>
        </w:rPr>
      </w:pPr>
      <w:r>
        <w:rPr>
          <w:color w:val="000000"/>
          <w:sz w:val="22"/>
          <w:szCs w:val="22"/>
        </w:rPr>
        <w:t>Fuente:  https://n9.cl/eetbu</w:t>
      </w:r>
    </w:p>
  </w:comment>
  <w:comment w:id="25" w:author="Jhuliana Jaramillo" w:date="2021-10-18T12:33:00Z" w:initials="">
    <w:p w14:paraId="0000023F" w14:textId="77777777" w:rsidR="00C64457" w:rsidRDefault="00751287">
      <w:pPr>
        <w:widowControl w:val="0"/>
        <w:pBdr>
          <w:top w:val="nil"/>
          <w:left w:val="nil"/>
          <w:bottom w:val="nil"/>
          <w:right w:val="nil"/>
          <w:between w:val="nil"/>
        </w:pBdr>
        <w:spacing w:line="240" w:lineRule="auto"/>
        <w:ind w:firstLine="0"/>
        <w:rPr>
          <w:color w:val="000000"/>
          <w:sz w:val="22"/>
          <w:szCs w:val="22"/>
        </w:rPr>
      </w:pPr>
      <w:r>
        <w:rPr>
          <w:color w:val="000000"/>
          <w:sz w:val="22"/>
          <w:szCs w:val="22"/>
        </w:rPr>
        <w:t>Con la información que presenta la tabla, elaborar una tabla tipo B</w:t>
      </w:r>
    </w:p>
  </w:comment>
  <w:comment w:id="26" w:author="JHON JAIRO RODRIGUEZ PEREZ" w:date="2021-11-04T17:18:00Z" w:initials="">
    <w:p w14:paraId="00000240" w14:textId="77777777" w:rsidR="00C64457" w:rsidRDefault="00751287">
      <w:pPr>
        <w:widowControl w:val="0"/>
        <w:pBdr>
          <w:top w:val="nil"/>
          <w:left w:val="nil"/>
          <w:bottom w:val="nil"/>
          <w:right w:val="nil"/>
          <w:between w:val="nil"/>
        </w:pBdr>
        <w:spacing w:line="240" w:lineRule="auto"/>
        <w:ind w:firstLine="0"/>
        <w:rPr>
          <w:color w:val="000000"/>
          <w:sz w:val="22"/>
          <w:szCs w:val="22"/>
        </w:rPr>
      </w:pPr>
      <w:r>
        <w:rPr>
          <w:color w:val="000000"/>
          <w:sz w:val="22"/>
          <w:szCs w:val="22"/>
        </w:rPr>
        <w:t>Fuente: https://n9.cl/eetbu</w:t>
      </w:r>
    </w:p>
  </w:comment>
  <w:comment w:id="29" w:author="JHON JAIRO RODRIGUEZ PEREZ" w:date="2021-11-04T17:19:00Z" w:initials="">
    <w:p w14:paraId="00000232" w14:textId="77777777" w:rsidR="00C64457" w:rsidRDefault="00751287">
      <w:pPr>
        <w:widowControl w:val="0"/>
        <w:pBdr>
          <w:top w:val="nil"/>
          <w:left w:val="nil"/>
          <w:bottom w:val="nil"/>
          <w:right w:val="nil"/>
          <w:between w:val="nil"/>
        </w:pBdr>
        <w:spacing w:line="240" w:lineRule="auto"/>
        <w:ind w:firstLine="0"/>
        <w:rPr>
          <w:color w:val="000000"/>
          <w:sz w:val="22"/>
          <w:szCs w:val="22"/>
        </w:rPr>
      </w:pPr>
      <w:r>
        <w:rPr>
          <w:color w:val="000000"/>
          <w:sz w:val="22"/>
          <w:szCs w:val="22"/>
        </w:rPr>
        <w:t>Fuente: https://n9.cl/klcnm</w:t>
      </w:r>
    </w:p>
  </w:comment>
  <w:comment w:id="31" w:author="JHON JAIRO RODRIGUEZ PEREZ" w:date="2021-11-04T17:27:00Z" w:initials="">
    <w:p w14:paraId="00000233" w14:textId="77777777" w:rsidR="00C64457" w:rsidRDefault="00751287">
      <w:pPr>
        <w:widowControl w:val="0"/>
        <w:pBdr>
          <w:top w:val="nil"/>
          <w:left w:val="nil"/>
          <w:bottom w:val="nil"/>
          <w:right w:val="nil"/>
          <w:between w:val="nil"/>
        </w:pBdr>
        <w:spacing w:line="240" w:lineRule="auto"/>
        <w:ind w:firstLine="0"/>
        <w:rPr>
          <w:color w:val="000000"/>
          <w:sz w:val="22"/>
          <w:szCs w:val="22"/>
        </w:rPr>
      </w:pPr>
      <w:r>
        <w:rPr>
          <w:color w:val="000000"/>
          <w:sz w:val="22"/>
          <w:szCs w:val="22"/>
        </w:rPr>
        <w:t>Fuente: https://n9</w:t>
      </w:r>
      <w:r>
        <w:rPr>
          <w:color w:val="000000"/>
          <w:sz w:val="22"/>
          <w:szCs w:val="22"/>
        </w:rPr>
        <w:t>.cl/nn0a3</w:t>
      </w:r>
    </w:p>
  </w:comment>
  <w:comment w:id="32" w:author="Jhuliana Jaramillo" w:date="2021-10-28T22:29:00Z" w:initials="">
    <w:p w14:paraId="00000246" w14:textId="77777777" w:rsidR="00C64457" w:rsidRDefault="00751287">
      <w:pPr>
        <w:widowControl w:val="0"/>
        <w:pBdr>
          <w:top w:val="nil"/>
          <w:left w:val="nil"/>
          <w:bottom w:val="nil"/>
          <w:right w:val="nil"/>
          <w:between w:val="nil"/>
        </w:pBdr>
        <w:spacing w:line="240" w:lineRule="auto"/>
        <w:ind w:firstLine="0"/>
        <w:rPr>
          <w:color w:val="000000"/>
          <w:sz w:val="22"/>
          <w:szCs w:val="22"/>
        </w:rPr>
      </w:pPr>
      <w:r>
        <w:rPr>
          <w:color w:val="000000"/>
          <w:sz w:val="22"/>
          <w:szCs w:val="22"/>
        </w:rPr>
        <w:t xml:space="preserve">Para el llamado a </w:t>
      </w:r>
      <w:r>
        <w:rPr>
          <w:color w:val="000000"/>
          <w:sz w:val="22"/>
          <w:szCs w:val="22"/>
        </w:rPr>
        <w:t>la acción se utiliza el siguiente enlace   http://www.nuevalegislacion.com/files/susc/cdj/conc/ntc_4788_2_12.pdf</w:t>
      </w:r>
    </w:p>
  </w:comment>
  <w:comment w:id="33" w:author="Jhuliana Jaramillo" w:date="2021-10-18T14:33:00Z" w:initials="">
    <w:p w14:paraId="00000238" w14:textId="77777777" w:rsidR="00C64457" w:rsidRDefault="00751287">
      <w:pPr>
        <w:widowControl w:val="0"/>
        <w:pBdr>
          <w:top w:val="nil"/>
          <w:left w:val="nil"/>
          <w:bottom w:val="nil"/>
          <w:right w:val="nil"/>
          <w:between w:val="nil"/>
        </w:pBdr>
        <w:spacing w:line="240" w:lineRule="auto"/>
        <w:ind w:firstLine="0"/>
        <w:rPr>
          <w:color w:val="000000"/>
          <w:sz w:val="22"/>
          <w:szCs w:val="22"/>
        </w:rPr>
      </w:pPr>
      <w:r>
        <w:rPr>
          <w:color w:val="000000"/>
          <w:sz w:val="22"/>
          <w:szCs w:val="22"/>
        </w:rPr>
        <w:t xml:space="preserve">Utilizar imágenes similares </w:t>
      </w:r>
    </w:p>
    <w:p w14:paraId="00000239" w14:textId="77777777" w:rsidR="00C64457" w:rsidRDefault="00751287">
      <w:pPr>
        <w:widowControl w:val="0"/>
        <w:pBdr>
          <w:top w:val="nil"/>
          <w:left w:val="nil"/>
          <w:bottom w:val="nil"/>
          <w:right w:val="nil"/>
          <w:between w:val="nil"/>
        </w:pBdr>
        <w:spacing w:line="240" w:lineRule="auto"/>
        <w:ind w:firstLine="0"/>
        <w:rPr>
          <w:color w:val="000000"/>
          <w:sz w:val="22"/>
          <w:szCs w:val="22"/>
        </w:rPr>
      </w:pPr>
      <w:r>
        <w:rPr>
          <w:color w:val="000000"/>
          <w:sz w:val="22"/>
          <w:szCs w:val="22"/>
        </w:rPr>
        <w:t>https://www.freepik.es/vector-gr</w:t>
      </w:r>
      <w:r>
        <w:rPr>
          <w:color w:val="000000"/>
          <w:sz w:val="22"/>
          <w:szCs w:val="22"/>
        </w:rPr>
        <w:t>atis/personas-planas-monedas-euro-dolar-cambio-moneda_16846119.htm#page=1&amp;query=codigo%20comercio&amp;position=15&amp;from_view=search</w:t>
      </w:r>
    </w:p>
    <w:p w14:paraId="0000023A" w14:textId="77777777" w:rsidR="00C64457" w:rsidRDefault="00C64457">
      <w:pPr>
        <w:widowControl w:val="0"/>
        <w:pBdr>
          <w:top w:val="nil"/>
          <w:left w:val="nil"/>
          <w:bottom w:val="nil"/>
          <w:right w:val="nil"/>
          <w:between w:val="nil"/>
        </w:pBdr>
        <w:spacing w:line="240" w:lineRule="auto"/>
        <w:ind w:firstLine="0"/>
        <w:rPr>
          <w:color w:val="000000"/>
          <w:sz w:val="22"/>
          <w:szCs w:val="22"/>
        </w:rPr>
      </w:pPr>
    </w:p>
    <w:p w14:paraId="0000023B" w14:textId="77777777" w:rsidR="00C64457" w:rsidRDefault="00751287">
      <w:pPr>
        <w:widowControl w:val="0"/>
        <w:pBdr>
          <w:top w:val="nil"/>
          <w:left w:val="nil"/>
          <w:bottom w:val="nil"/>
          <w:right w:val="nil"/>
          <w:between w:val="nil"/>
        </w:pBdr>
        <w:spacing w:line="240" w:lineRule="auto"/>
        <w:ind w:firstLine="0"/>
        <w:rPr>
          <w:color w:val="000000"/>
          <w:sz w:val="22"/>
          <w:szCs w:val="22"/>
        </w:rPr>
      </w:pPr>
      <w:r>
        <w:rPr>
          <w:color w:val="000000"/>
          <w:sz w:val="22"/>
          <w:szCs w:val="22"/>
        </w:rPr>
        <w:t>https://www.freepik.es/vector-gratis/diseno-fondo-contrato_1023782.htm#page=1&amp;query=contrato&amp;position=25&amp;from_view=search</w:t>
      </w:r>
    </w:p>
  </w:comment>
  <w:comment w:id="36" w:author="Jhuliana Jaramillo" w:date="2021-10-28T21:53:00Z" w:initials="">
    <w:p w14:paraId="00000247" w14:textId="77777777" w:rsidR="00C64457" w:rsidRDefault="00751287">
      <w:pPr>
        <w:widowControl w:val="0"/>
        <w:pBdr>
          <w:top w:val="nil"/>
          <w:left w:val="nil"/>
          <w:bottom w:val="nil"/>
          <w:right w:val="nil"/>
          <w:between w:val="nil"/>
        </w:pBdr>
        <w:spacing w:line="240" w:lineRule="auto"/>
        <w:ind w:firstLine="0"/>
        <w:rPr>
          <w:color w:val="000000"/>
          <w:sz w:val="22"/>
          <w:szCs w:val="22"/>
        </w:rPr>
      </w:pPr>
      <w:r>
        <w:rPr>
          <w:color w:val="000000"/>
          <w:sz w:val="22"/>
          <w:szCs w:val="22"/>
        </w:rPr>
        <w:t xml:space="preserve">Para el llamado a la acción se utiliza el siguiente </w:t>
      </w:r>
      <w:proofErr w:type="gramStart"/>
      <w:r>
        <w:rPr>
          <w:color w:val="000000"/>
          <w:sz w:val="22"/>
          <w:szCs w:val="22"/>
        </w:rPr>
        <w:t>enlace  https://co.biblioteca.legal/codigo-comercio/contrato-transporte</w:t>
      </w:r>
      <w:proofErr w:type="gramEnd"/>
    </w:p>
  </w:comment>
  <w:comment w:id="37" w:author="Jhuliana Jaramillo" w:date="2021-10-18T14:40:00Z" w:initials="">
    <w:p w14:paraId="00000244" w14:textId="77777777" w:rsidR="00C64457" w:rsidRDefault="00751287">
      <w:pPr>
        <w:widowControl w:val="0"/>
        <w:pBdr>
          <w:top w:val="nil"/>
          <w:left w:val="nil"/>
          <w:bottom w:val="nil"/>
          <w:right w:val="nil"/>
          <w:between w:val="nil"/>
        </w:pBdr>
        <w:spacing w:line="240" w:lineRule="auto"/>
        <w:ind w:firstLine="0"/>
        <w:rPr>
          <w:color w:val="000000"/>
          <w:sz w:val="22"/>
          <w:szCs w:val="22"/>
        </w:rPr>
      </w:pPr>
      <w:r>
        <w:rPr>
          <w:color w:val="000000"/>
          <w:sz w:val="22"/>
          <w:szCs w:val="22"/>
        </w:rPr>
        <w:t>La figura 11 rediseñarla de forma interactiva, donde se presente l</w:t>
      </w:r>
      <w:r>
        <w:rPr>
          <w:color w:val="000000"/>
          <w:sz w:val="22"/>
          <w:szCs w:val="22"/>
        </w:rPr>
        <w:t>as partes del contrato de forma secuencial.</w:t>
      </w:r>
    </w:p>
  </w:comment>
  <w:comment w:id="38" w:author="Jhuliana Jaramillo" w:date="2021-10-28T22:05:00Z" w:initials="">
    <w:p w14:paraId="00000230" w14:textId="77777777" w:rsidR="00C64457" w:rsidRDefault="00751287">
      <w:pPr>
        <w:widowControl w:val="0"/>
        <w:pBdr>
          <w:top w:val="nil"/>
          <w:left w:val="nil"/>
          <w:bottom w:val="nil"/>
          <w:right w:val="nil"/>
          <w:between w:val="nil"/>
        </w:pBdr>
        <w:spacing w:line="240" w:lineRule="auto"/>
        <w:ind w:firstLine="0"/>
        <w:rPr>
          <w:color w:val="000000"/>
          <w:sz w:val="22"/>
          <w:szCs w:val="22"/>
        </w:rPr>
      </w:pPr>
      <w:r>
        <w:rPr>
          <w:color w:val="000000"/>
          <w:sz w:val="22"/>
          <w:szCs w:val="22"/>
        </w:rPr>
        <w:t xml:space="preserve">Para el llamado a la acción se utiliza el siguiente </w:t>
      </w:r>
      <w:proofErr w:type="gramStart"/>
      <w:r>
        <w:rPr>
          <w:color w:val="000000"/>
          <w:sz w:val="22"/>
          <w:szCs w:val="22"/>
        </w:rPr>
        <w:t>enlace  https://co.biblioteca.legal/codigo-comercio/transporte-cosas</w:t>
      </w:r>
      <w:proofErr w:type="gramEnd"/>
    </w:p>
  </w:comment>
  <w:comment w:id="39" w:author="Jhuliana Jaramillo" w:date="2021-10-28T22:26:00Z" w:initials="">
    <w:p w14:paraId="0000024B" w14:textId="77777777" w:rsidR="00C64457" w:rsidRDefault="00751287">
      <w:pPr>
        <w:widowControl w:val="0"/>
        <w:pBdr>
          <w:top w:val="nil"/>
          <w:left w:val="nil"/>
          <w:bottom w:val="nil"/>
          <w:right w:val="nil"/>
          <w:between w:val="nil"/>
        </w:pBdr>
        <w:spacing w:line="240" w:lineRule="auto"/>
        <w:ind w:firstLine="0"/>
        <w:rPr>
          <w:color w:val="000000"/>
          <w:sz w:val="22"/>
          <w:szCs w:val="22"/>
        </w:rPr>
      </w:pPr>
      <w:r>
        <w:rPr>
          <w:color w:val="000000"/>
          <w:sz w:val="22"/>
          <w:szCs w:val="22"/>
        </w:rPr>
        <w:t>Para el llamado a la acción s</w:t>
      </w:r>
      <w:r>
        <w:rPr>
          <w:color w:val="000000"/>
          <w:sz w:val="22"/>
          <w:szCs w:val="22"/>
        </w:rPr>
        <w:t>e utiliza el siguiente enlace   https://encolombia.com/derecho/codigos/comercio-colombiano/codcomerciolibro4-3/</w:t>
      </w:r>
    </w:p>
  </w:comment>
  <w:comment w:id="40" w:author="JHON JAIRO RODRIGUEZ PEREZ" w:date="2021-11-04T21:54:00Z" w:initials="">
    <w:p w14:paraId="00000237" w14:textId="77777777" w:rsidR="00C64457" w:rsidRDefault="00751287">
      <w:pPr>
        <w:widowControl w:val="0"/>
        <w:pBdr>
          <w:top w:val="nil"/>
          <w:left w:val="nil"/>
          <w:bottom w:val="nil"/>
          <w:right w:val="nil"/>
          <w:between w:val="nil"/>
        </w:pBdr>
        <w:spacing w:line="240" w:lineRule="auto"/>
        <w:ind w:firstLine="0"/>
        <w:rPr>
          <w:color w:val="000000"/>
          <w:sz w:val="22"/>
          <w:szCs w:val="22"/>
        </w:rPr>
      </w:pPr>
      <w:r>
        <w:rPr>
          <w:color w:val="000000"/>
          <w:sz w:val="22"/>
          <w:szCs w:val="22"/>
        </w:rPr>
        <w:t>Fuente: https://n9.cl/prk6p</w:t>
      </w:r>
    </w:p>
  </w:comment>
  <w:comment w:id="41" w:author="Jhuliana Jaramillo" w:date="2021-10-28T22:19:00Z" w:initials="">
    <w:p w14:paraId="0000022E" w14:textId="77777777" w:rsidR="00C64457" w:rsidRDefault="00751287">
      <w:pPr>
        <w:widowControl w:val="0"/>
        <w:pBdr>
          <w:top w:val="nil"/>
          <w:left w:val="nil"/>
          <w:bottom w:val="nil"/>
          <w:right w:val="nil"/>
          <w:between w:val="nil"/>
        </w:pBdr>
        <w:spacing w:line="240" w:lineRule="auto"/>
        <w:ind w:firstLine="0"/>
        <w:rPr>
          <w:color w:val="000000"/>
          <w:sz w:val="22"/>
          <w:szCs w:val="22"/>
        </w:rPr>
      </w:pPr>
      <w:r>
        <w:rPr>
          <w:color w:val="000000"/>
          <w:sz w:val="22"/>
          <w:szCs w:val="22"/>
        </w:rPr>
        <w:t>Para el llamado a la acción se util</w:t>
      </w:r>
      <w:r>
        <w:rPr>
          <w:color w:val="000000"/>
          <w:sz w:val="22"/>
          <w:szCs w:val="22"/>
        </w:rPr>
        <w:t>iza el siguiente enlace   https://www.invima.gov.co/documents/20143/441790/2674.pdf/8b63e134-a442-bae3-4abf-9f3270451c67</w:t>
      </w:r>
    </w:p>
  </w:comment>
  <w:comment w:id="42" w:author="JHON JAIRO RODRIGUEZ PEREZ" w:date="2021-11-04T22:11:00Z" w:initials="">
    <w:p w14:paraId="0000023C" w14:textId="77777777" w:rsidR="00C64457" w:rsidRDefault="00751287">
      <w:pPr>
        <w:widowControl w:val="0"/>
        <w:pBdr>
          <w:top w:val="nil"/>
          <w:left w:val="nil"/>
          <w:bottom w:val="nil"/>
          <w:right w:val="nil"/>
          <w:between w:val="nil"/>
        </w:pBdr>
        <w:spacing w:line="240" w:lineRule="auto"/>
        <w:ind w:firstLine="0"/>
        <w:rPr>
          <w:color w:val="000000"/>
          <w:sz w:val="22"/>
          <w:szCs w:val="22"/>
        </w:rPr>
      </w:pPr>
      <w:r>
        <w:rPr>
          <w:color w:val="000000"/>
          <w:sz w:val="22"/>
          <w:szCs w:val="22"/>
        </w:rPr>
        <w:t>Fuente</w:t>
      </w:r>
      <w:r>
        <w:rPr>
          <w:color w:val="000000"/>
          <w:sz w:val="22"/>
          <w:szCs w:val="22"/>
        </w:rPr>
        <w:t>: https://n9.cl/gagd</w:t>
      </w:r>
    </w:p>
  </w:comment>
  <w:comment w:id="43" w:author="Jhuliana Jaramillo" w:date="2021-10-28T22:47:00Z" w:initials="">
    <w:p w14:paraId="0000022F" w14:textId="77777777" w:rsidR="00C64457" w:rsidRDefault="00751287">
      <w:pPr>
        <w:widowControl w:val="0"/>
        <w:pBdr>
          <w:top w:val="nil"/>
          <w:left w:val="nil"/>
          <w:bottom w:val="nil"/>
          <w:right w:val="nil"/>
          <w:between w:val="nil"/>
        </w:pBdr>
        <w:spacing w:line="240" w:lineRule="auto"/>
        <w:ind w:firstLine="0"/>
        <w:rPr>
          <w:color w:val="000000"/>
          <w:sz w:val="22"/>
          <w:szCs w:val="22"/>
        </w:rPr>
      </w:pPr>
      <w:r>
        <w:rPr>
          <w:color w:val="000000"/>
          <w:sz w:val="22"/>
          <w:szCs w:val="22"/>
        </w:rPr>
        <w:t>Para el llamado a la acción se utiliza el siguiente enlace   https://www.invima.gov.co/documents/20143/441790/2674.pdf/8b63e134-a442-ba</w:t>
      </w:r>
      <w:r>
        <w:rPr>
          <w:color w:val="000000"/>
          <w:sz w:val="22"/>
          <w:szCs w:val="22"/>
        </w:rPr>
        <w:t>e3-4abf-9f3270451c67</w:t>
      </w:r>
    </w:p>
  </w:comment>
  <w:comment w:id="46" w:author="Jhuliana Jaramillo" w:date="2021-10-18T15:14:00Z" w:initials="">
    <w:p w14:paraId="00000236" w14:textId="77777777" w:rsidR="00C64457" w:rsidRDefault="00751287">
      <w:pPr>
        <w:widowControl w:val="0"/>
        <w:pBdr>
          <w:top w:val="nil"/>
          <w:left w:val="nil"/>
          <w:bottom w:val="nil"/>
          <w:right w:val="nil"/>
          <w:between w:val="nil"/>
        </w:pBdr>
        <w:spacing w:line="240" w:lineRule="auto"/>
        <w:ind w:firstLine="0"/>
        <w:rPr>
          <w:color w:val="000000"/>
          <w:sz w:val="22"/>
          <w:szCs w:val="22"/>
        </w:rPr>
      </w:pPr>
      <w:r>
        <w:rPr>
          <w:color w:val="000000"/>
          <w:sz w:val="22"/>
          <w:szCs w:val="22"/>
        </w:rPr>
        <w:t>https://www.fr</w:t>
      </w:r>
      <w:r>
        <w:rPr>
          <w:color w:val="000000"/>
          <w:sz w:val="22"/>
          <w:szCs w:val="22"/>
        </w:rPr>
        <w:t>eepik.es/vector-gratis/contaminacion-agua-bolsas-plastico-rio_5874554.htm#page=1&amp;query=contaminaci%C3%B3n&amp;position=0&amp;from_view=search se usa esta imagen de referencia</w:t>
      </w:r>
    </w:p>
  </w:comment>
  <w:comment w:id="47" w:author="Jhuliana Jaramillo" w:date="2021-10-18T15:16:00Z" w:initials="">
    <w:p w14:paraId="00000234" w14:textId="77777777" w:rsidR="00C64457" w:rsidRDefault="00751287">
      <w:pPr>
        <w:widowControl w:val="0"/>
        <w:pBdr>
          <w:top w:val="nil"/>
          <w:left w:val="nil"/>
          <w:bottom w:val="nil"/>
          <w:right w:val="nil"/>
          <w:between w:val="nil"/>
        </w:pBdr>
        <w:spacing w:line="240" w:lineRule="auto"/>
        <w:ind w:firstLine="0"/>
        <w:rPr>
          <w:color w:val="000000"/>
          <w:sz w:val="22"/>
          <w:szCs w:val="22"/>
        </w:rPr>
      </w:pPr>
      <w:r>
        <w:rPr>
          <w:color w:val="000000"/>
          <w:sz w:val="22"/>
          <w:szCs w:val="22"/>
        </w:rPr>
        <w:t>https://www.freepik.es/vector-gratis/desinfeccion-sanitaria-domestica-equipo-exterminio-plagas-servicio-control-plagas-roedores-servicio-proteccion-contra-roedores-concepto-programa-captura-roedores-ilustracion-aislada-violeta-vibrante-brillante_</w:t>
      </w:r>
      <w:r>
        <w:rPr>
          <w:color w:val="000000"/>
          <w:sz w:val="22"/>
          <w:szCs w:val="22"/>
        </w:rPr>
        <w:t>10780553.htm#page=1&amp;query=plagas&amp;position=12&amp;from_view=keyword se usa esta imagen de referencia</w:t>
      </w:r>
    </w:p>
  </w:comment>
  <w:comment w:id="48" w:author="Jhuliana Jaramillo" w:date="2021-10-18T15:37:00Z" w:initials="">
    <w:p w14:paraId="0000022C" w14:textId="77777777" w:rsidR="00C64457" w:rsidRDefault="00751287">
      <w:pPr>
        <w:widowControl w:val="0"/>
        <w:pBdr>
          <w:top w:val="nil"/>
          <w:left w:val="nil"/>
          <w:bottom w:val="nil"/>
          <w:right w:val="nil"/>
          <w:between w:val="nil"/>
        </w:pBdr>
        <w:spacing w:line="240" w:lineRule="auto"/>
        <w:ind w:firstLine="0"/>
        <w:rPr>
          <w:color w:val="000000"/>
          <w:sz w:val="22"/>
          <w:szCs w:val="22"/>
        </w:rPr>
      </w:pPr>
      <w:r>
        <w:rPr>
          <w:color w:val="000000"/>
          <w:sz w:val="22"/>
          <w:szCs w:val="22"/>
        </w:rPr>
        <w:t>https://www.freepik.es/foto-gratis/cientifico-tiro-medio-vistiendo-traje-protector_13554153.htm#page=1&amp;query=sustancias%20toxicas&amp;position=28&amp;from_view=search se usa esta imagen de referencia</w:t>
      </w:r>
    </w:p>
  </w:comment>
  <w:comment w:id="50" w:author="JHON JAIRO RODRIGUEZ PEREZ" w:date="2021-11-04T22:31:00Z" w:initials="">
    <w:p w14:paraId="00000249" w14:textId="77777777" w:rsidR="00C64457" w:rsidRDefault="00751287">
      <w:pPr>
        <w:widowControl w:val="0"/>
        <w:pBdr>
          <w:top w:val="nil"/>
          <w:left w:val="nil"/>
          <w:bottom w:val="nil"/>
          <w:right w:val="nil"/>
          <w:between w:val="nil"/>
        </w:pBdr>
        <w:spacing w:line="240" w:lineRule="auto"/>
        <w:ind w:firstLine="0"/>
        <w:rPr>
          <w:color w:val="000000"/>
          <w:sz w:val="22"/>
          <w:szCs w:val="22"/>
        </w:rPr>
      </w:pPr>
      <w:r>
        <w:rPr>
          <w:color w:val="000000"/>
          <w:sz w:val="22"/>
          <w:szCs w:val="22"/>
        </w:rPr>
        <w:t>Fuente: https://n9.cl/9yw1r</w:t>
      </w:r>
    </w:p>
  </w:comment>
  <w:comment w:id="51" w:author="ZULEIDY MARIA RUIZ TORRES" w:date="2021-11-17T02:29:00Z" w:initials="">
    <w:p w14:paraId="0000023E" w14:textId="77777777" w:rsidR="00C64457" w:rsidRDefault="00751287">
      <w:pPr>
        <w:widowControl w:val="0"/>
        <w:pBdr>
          <w:top w:val="nil"/>
          <w:left w:val="nil"/>
          <w:bottom w:val="nil"/>
          <w:right w:val="nil"/>
          <w:between w:val="nil"/>
        </w:pBdr>
        <w:spacing w:line="240" w:lineRule="auto"/>
        <w:ind w:firstLine="0"/>
        <w:rPr>
          <w:color w:val="000000"/>
          <w:sz w:val="22"/>
          <w:szCs w:val="22"/>
        </w:rPr>
      </w:pPr>
      <w:r>
        <w:rPr>
          <w:color w:val="000000"/>
          <w:sz w:val="22"/>
          <w:szCs w:val="22"/>
        </w:rPr>
        <w:t>video infografía animada con storyboard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43" w15:done="0"/>
  <w15:commentEx w15:paraId="00000242" w15:done="0"/>
  <w15:commentEx w15:paraId="00000241" w15:done="0"/>
  <w15:commentEx w15:paraId="00000248" w15:done="0"/>
  <w15:commentEx w15:paraId="0000023D" w15:done="0"/>
  <w15:commentEx w15:paraId="0000024A" w15:done="0"/>
  <w15:commentEx w15:paraId="0000022B" w15:done="0"/>
  <w15:commentEx w15:paraId="00000245" w15:done="0"/>
  <w15:commentEx w15:paraId="00000235" w15:done="0"/>
  <w15:commentEx w15:paraId="0000024C" w15:done="0"/>
  <w15:commentEx w15:paraId="00000231" w15:done="0"/>
  <w15:commentEx w15:paraId="0000022D" w15:done="0"/>
  <w15:commentEx w15:paraId="0000023F" w15:done="0"/>
  <w15:commentEx w15:paraId="00000240" w15:done="0"/>
  <w15:commentEx w15:paraId="00000232" w15:done="0"/>
  <w15:commentEx w15:paraId="00000233" w15:done="0"/>
  <w15:commentEx w15:paraId="00000246" w15:done="0"/>
  <w15:commentEx w15:paraId="0000023B" w15:done="0"/>
  <w15:commentEx w15:paraId="00000247" w15:done="0"/>
  <w15:commentEx w15:paraId="00000244" w15:done="0"/>
  <w15:commentEx w15:paraId="00000230" w15:done="0"/>
  <w15:commentEx w15:paraId="0000024B" w15:done="0"/>
  <w15:commentEx w15:paraId="00000237" w15:done="0"/>
  <w15:commentEx w15:paraId="0000022E" w15:done="0"/>
  <w15:commentEx w15:paraId="0000023C" w15:done="0"/>
  <w15:commentEx w15:paraId="0000022F" w15:done="0"/>
  <w15:commentEx w15:paraId="00000236" w15:done="0"/>
  <w15:commentEx w15:paraId="00000234" w15:done="0"/>
  <w15:commentEx w15:paraId="0000022C" w15:done="0"/>
  <w15:commentEx w15:paraId="00000249" w15:done="0"/>
  <w15:commentEx w15:paraId="000002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A5ABC" w16cex:dateUtc="2021-11-17T07:28:00Z"/>
  <w16cex:commentExtensible w16cex:durableId="254A5ABB" w16cex:dateUtc="2021-11-04T17:50:00Z"/>
  <w16cex:commentExtensible w16cex:durableId="254A5ABA" w16cex:dateUtc="2021-11-17T07:28:00Z"/>
  <w16cex:commentExtensible w16cex:durableId="254A5AB9" w16cex:dateUtc="2021-11-04T21:38:00Z"/>
  <w16cex:commentExtensible w16cex:durableId="254A5AB8" w16cex:dateUtc="2021-10-18T15:42:00Z"/>
  <w16cex:commentExtensible w16cex:durableId="254A5AB7" w16cex:dateUtc="2021-10-29T02:25:00Z"/>
  <w16cex:commentExtensible w16cex:durableId="254A5AB6" w16cex:dateUtc="2021-10-29T02:26:00Z"/>
  <w16cex:commentExtensible w16cex:durableId="254A5AB5" w16cex:dateUtc="2021-10-29T02:30:00Z"/>
  <w16cex:commentExtensible w16cex:durableId="254A5AB4" w16cex:dateUtc="2021-10-29T02:36:00Z"/>
  <w16cex:commentExtensible w16cex:durableId="254A5AB3" w16cex:dateUtc="2021-10-18T16:28:00Z"/>
  <w16cex:commentExtensible w16cex:durableId="254A5AB2" w16cex:dateUtc="2021-10-18T16:51:00Z"/>
  <w16cex:commentExtensible w16cex:durableId="254A5AB1" w16cex:dateUtc="2021-11-04T22:14:00Z"/>
  <w16cex:commentExtensible w16cex:durableId="254A5AB0" w16cex:dateUtc="2021-10-18T17:33:00Z"/>
  <w16cex:commentExtensible w16cex:durableId="254A5AAF" w16cex:dateUtc="2021-11-04T22:18:00Z"/>
  <w16cex:commentExtensible w16cex:durableId="254A5AAE" w16cex:dateUtc="2021-11-04T22:19:00Z"/>
  <w16cex:commentExtensible w16cex:durableId="254A5AAD" w16cex:dateUtc="2021-11-04T22:27:00Z"/>
  <w16cex:commentExtensible w16cex:durableId="254A5AAC" w16cex:dateUtc="2021-10-29T03:29:00Z"/>
  <w16cex:commentExtensible w16cex:durableId="254A5AAB" w16cex:dateUtc="2021-10-18T19:33:00Z"/>
  <w16cex:commentExtensible w16cex:durableId="254A5AAA" w16cex:dateUtc="2021-10-29T02:53:00Z"/>
  <w16cex:commentExtensible w16cex:durableId="254A5AA9" w16cex:dateUtc="2021-10-18T19:40:00Z"/>
  <w16cex:commentExtensible w16cex:durableId="254A5AA8" w16cex:dateUtc="2021-10-29T03:05:00Z"/>
  <w16cex:commentExtensible w16cex:durableId="254A5AA7" w16cex:dateUtc="2021-10-29T03:26:00Z"/>
  <w16cex:commentExtensible w16cex:durableId="254A5AA6" w16cex:dateUtc="2021-11-05T02:54:00Z"/>
  <w16cex:commentExtensible w16cex:durableId="254A5AA5" w16cex:dateUtc="2021-10-29T03:19:00Z"/>
  <w16cex:commentExtensible w16cex:durableId="254A5AA4" w16cex:dateUtc="2021-11-05T03:11:00Z"/>
  <w16cex:commentExtensible w16cex:durableId="254A5AA3" w16cex:dateUtc="2021-10-29T03:47:00Z"/>
  <w16cex:commentExtensible w16cex:durableId="254A5AA2" w16cex:dateUtc="2021-10-18T20:14:00Z"/>
  <w16cex:commentExtensible w16cex:durableId="254A5AA1" w16cex:dateUtc="2021-10-18T20:16:00Z"/>
  <w16cex:commentExtensible w16cex:durableId="254A5AA0" w16cex:dateUtc="2021-10-18T20:37:00Z"/>
  <w16cex:commentExtensible w16cex:durableId="254A5A9F" w16cex:dateUtc="2021-11-05T03:31:00Z"/>
  <w16cex:commentExtensible w16cex:durableId="254A5A9E" w16cex:dateUtc="2021-11-17T07: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43" w16cid:durableId="254A5ABC"/>
  <w16cid:commentId w16cid:paraId="00000242" w16cid:durableId="254A5ABB"/>
  <w16cid:commentId w16cid:paraId="00000241" w16cid:durableId="254A5ABA"/>
  <w16cid:commentId w16cid:paraId="00000248" w16cid:durableId="254A5AB9"/>
  <w16cid:commentId w16cid:paraId="0000023D" w16cid:durableId="254A5AB8"/>
  <w16cid:commentId w16cid:paraId="0000024A" w16cid:durableId="254A5AB7"/>
  <w16cid:commentId w16cid:paraId="0000022B" w16cid:durableId="254A5AB6"/>
  <w16cid:commentId w16cid:paraId="00000245" w16cid:durableId="254A5AB5"/>
  <w16cid:commentId w16cid:paraId="00000235" w16cid:durableId="254A5AB4"/>
  <w16cid:commentId w16cid:paraId="0000024C" w16cid:durableId="254A5AB3"/>
  <w16cid:commentId w16cid:paraId="00000231" w16cid:durableId="254A5AB2"/>
  <w16cid:commentId w16cid:paraId="0000022D" w16cid:durableId="254A5AB1"/>
  <w16cid:commentId w16cid:paraId="0000023F" w16cid:durableId="254A5AB0"/>
  <w16cid:commentId w16cid:paraId="00000240" w16cid:durableId="254A5AAF"/>
  <w16cid:commentId w16cid:paraId="00000232" w16cid:durableId="254A5AAE"/>
  <w16cid:commentId w16cid:paraId="00000233" w16cid:durableId="254A5AAD"/>
  <w16cid:commentId w16cid:paraId="00000246" w16cid:durableId="254A5AAC"/>
  <w16cid:commentId w16cid:paraId="0000023B" w16cid:durableId="254A5AAB"/>
  <w16cid:commentId w16cid:paraId="00000247" w16cid:durableId="254A5AAA"/>
  <w16cid:commentId w16cid:paraId="00000244" w16cid:durableId="254A5AA9"/>
  <w16cid:commentId w16cid:paraId="00000230" w16cid:durableId="254A5AA8"/>
  <w16cid:commentId w16cid:paraId="0000024B" w16cid:durableId="254A5AA7"/>
  <w16cid:commentId w16cid:paraId="00000237" w16cid:durableId="254A5AA6"/>
  <w16cid:commentId w16cid:paraId="0000022E" w16cid:durableId="254A5AA5"/>
  <w16cid:commentId w16cid:paraId="0000023C" w16cid:durableId="254A5AA4"/>
  <w16cid:commentId w16cid:paraId="0000022F" w16cid:durableId="254A5AA3"/>
  <w16cid:commentId w16cid:paraId="00000236" w16cid:durableId="254A5AA2"/>
  <w16cid:commentId w16cid:paraId="00000234" w16cid:durableId="254A5AA1"/>
  <w16cid:commentId w16cid:paraId="0000022C" w16cid:durableId="254A5AA0"/>
  <w16cid:commentId w16cid:paraId="00000249" w16cid:durableId="254A5A9F"/>
  <w16cid:commentId w16cid:paraId="0000023E" w16cid:durableId="254A5A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283E2" w14:textId="77777777" w:rsidR="00751287" w:rsidRDefault="00751287">
      <w:pPr>
        <w:spacing w:line="240" w:lineRule="auto"/>
      </w:pPr>
      <w:r>
        <w:separator/>
      </w:r>
    </w:p>
  </w:endnote>
  <w:endnote w:type="continuationSeparator" w:id="0">
    <w:p w14:paraId="159ACCE0" w14:textId="77777777" w:rsidR="00751287" w:rsidRDefault="007512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6" w14:textId="77777777" w:rsidR="00C64457" w:rsidRDefault="00C64457">
    <w:pPr>
      <w:pBdr>
        <w:top w:val="nil"/>
        <w:left w:val="nil"/>
        <w:bottom w:val="nil"/>
        <w:right w:val="nil"/>
        <w:between w:val="nil"/>
      </w:pBdr>
      <w:tabs>
        <w:tab w:val="center" w:pos="4419"/>
        <w:tab w:val="right" w:pos="8838"/>
        <w:tab w:val="left" w:pos="10255"/>
      </w:tabs>
      <w:spacing w:line="240" w:lineRule="auto"/>
      <w:jc w:val="right"/>
      <w:rPr>
        <w:i/>
        <w:color w:val="000000"/>
      </w:rPr>
    </w:pPr>
  </w:p>
  <w:p w14:paraId="00000227" w14:textId="77777777" w:rsidR="00C64457" w:rsidRDefault="00C64457">
    <w:pPr>
      <w:spacing w:line="240" w:lineRule="auto"/>
      <w:ind w:left="-2" w:hanging="2"/>
      <w:jc w:val="right"/>
      <w:rPr>
        <w:rFonts w:ascii="Times New Roman" w:eastAsia="Times New Roman" w:hAnsi="Times New Roman" w:cs="Times New Roman"/>
        <w:sz w:val="24"/>
        <w:szCs w:val="24"/>
      </w:rPr>
    </w:pPr>
  </w:p>
  <w:p w14:paraId="00000228" w14:textId="77777777" w:rsidR="00C64457" w:rsidRDefault="00C64457">
    <w:pPr>
      <w:spacing w:line="240" w:lineRule="auto"/>
      <w:rPr>
        <w:rFonts w:ascii="Times New Roman" w:eastAsia="Times New Roman" w:hAnsi="Times New Roman" w:cs="Times New Roman"/>
        <w:sz w:val="24"/>
        <w:szCs w:val="24"/>
      </w:rPr>
    </w:pPr>
  </w:p>
  <w:p w14:paraId="00000229" w14:textId="77777777" w:rsidR="00C64457" w:rsidRDefault="00C6445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22A" w14:textId="77777777" w:rsidR="00C64457" w:rsidRDefault="00C6445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E28FA" w14:textId="77777777" w:rsidR="00751287" w:rsidRDefault="00751287">
      <w:pPr>
        <w:spacing w:line="240" w:lineRule="auto"/>
      </w:pPr>
      <w:r>
        <w:separator/>
      </w:r>
    </w:p>
  </w:footnote>
  <w:footnote w:type="continuationSeparator" w:id="0">
    <w:p w14:paraId="4F4A1CA9" w14:textId="77777777" w:rsidR="00751287" w:rsidRDefault="007512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4" w14:textId="4E4E684E" w:rsidR="00C64457" w:rsidRDefault="00751287">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294730">
      <w:rPr>
        <w:noProof/>
        <w:color w:val="000000"/>
      </w:rPr>
      <w:t>1</w:t>
    </w:r>
    <w:r>
      <w:rPr>
        <w:color w:val="000000"/>
      </w:rPr>
      <w:fldChar w:fldCharType="end"/>
    </w:r>
  </w:p>
  <w:p w14:paraId="00000225" w14:textId="77777777" w:rsidR="00C64457" w:rsidRDefault="00C64457">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92BAF"/>
    <w:multiLevelType w:val="multilevel"/>
    <w:tmpl w:val="3E6ADFAC"/>
    <w:lvl w:ilvl="0">
      <w:start w:val="1"/>
      <w:numFmt w:val="decimal"/>
      <w:lvlText w:val="%1."/>
      <w:lvlJc w:val="left"/>
      <w:pPr>
        <w:ind w:left="720" w:hanging="360"/>
      </w:pPr>
      <w:rPr>
        <w:b/>
        <w:color w:val="000000"/>
      </w:rPr>
    </w:lvl>
    <w:lvl w:ilvl="1">
      <w:start w:val="1"/>
      <w:numFmt w:val="decimal"/>
      <w:lvlText w:val="%1.%2"/>
      <w:lvlJc w:val="left"/>
      <w:pPr>
        <w:ind w:left="1080" w:hanging="360"/>
      </w:pPr>
      <w:rPr>
        <w:b/>
      </w:r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457"/>
    <w:rsid w:val="00294730"/>
    <w:rsid w:val="00751287"/>
    <w:rsid w:val="00C644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4950F"/>
  <w15:docId w15:val="{46517B94-EE58-449A-A478-D3560E294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CO" w:eastAsia="es-MX" w:bidi="ar-SA"/>
      </w:rPr>
    </w:rPrDefault>
    <w:pPrDefault>
      <w:pPr>
        <w:spacing w:line="276"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7DC"/>
  </w:style>
  <w:style w:type="paragraph" w:styleId="Ttulo1">
    <w:name w:val="heading 1"/>
    <w:basedOn w:val="Normal"/>
    <w:next w:val="Normal"/>
    <w:link w:val="Ttulo1Car"/>
    <w:uiPriority w:val="9"/>
    <w:qFormat/>
    <w:rsid w:val="00CE09EA"/>
    <w:pPr>
      <w:keepNext/>
      <w:keepLines/>
      <w:ind w:firstLine="0"/>
      <w:outlineLvl w:val="0"/>
    </w:pPr>
    <w:rPr>
      <w:b/>
      <w:szCs w:val="40"/>
    </w:rPr>
  </w:style>
  <w:style w:type="paragraph" w:styleId="Ttulo2">
    <w:name w:val="heading 2"/>
    <w:basedOn w:val="Normal"/>
    <w:next w:val="Normal"/>
    <w:uiPriority w:val="9"/>
    <w:semiHidden/>
    <w:unhideWhenUsed/>
    <w:qFormat/>
    <w:rsid w:val="005978FD"/>
    <w:pPr>
      <w:keepNext/>
      <w:keepLines/>
      <w:ind w:firstLine="1440"/>
      <w:outlineLvl w:val="1"/>
    </w:pPr>
    <w:rPr>
      <w:b/>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pPr>
      <w:spacing w:line="240" w:lineRule="auto"/>
    </w:p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top w:w="15" w:type="dxa"/>
        <w:left w:w="15" w:type="dxa"/>
        <w:bottom w:w="15" w:type="dxa"/>
        <w:right w:w="15" w:type="dxa"/>
      </w:tblCellMar>
    </w:tblPr>
  </w:style>
  <w:style w:type="table" w:customStyle="1" w:styleId="a8">
    <w:basedOn w:val="TableNormal1"/>
    <w:tblPr>
      <w:tblStyleRowBandSize w:val="1"/>
      <w:tblStyleColBandSize w:val="1"/>
      <w:tblCellMar>
        <w:top w:w="15" w:type="dxa"/>
        <w:left w:w="15" w:type="dxa"/>
        <w:bottom w:w="15" w:type="dxa"/>
        <w:right w:w="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paragraph" w:styleId="Sinespaciado">
    <w:name w:val="No Spacing"/>
    <w:uiPriority w:val="1"/>
    <w:rsid w:val="00CE09EA"/>
    <w:pPr>
      <w:spacing w:line="240" w:lineRule="auto"/>
    </w:pPr>
  </w:style>
  <w:style w:type="paragraph" w:styleId="TtuloTDC">
    <w:name w:val="TOC Heading"/>
    <w:basedOn w:val="Ttulo1"/>
    <w:next w:val="Normal"/>
    <w:uiPriority w:val="39"/>
    <w:unhideWhenUsed/>
    <w:qFormat/>
    <w:rsid w:val="008867FA"/>
    <w:p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2">
    <w:name w:val="toc 2"/>
    <w:basedOn w:val="Normal"/>
    <w:next w:val="Normal"/>
    <w:autoRedefine/>
    <w:uiPriority w:val="39"/>
    <w:unhideWhenUsed/>
    <w:rsid w:val="008867FA"/>
    <w:pPr>
      <w:spacing w:after="100" w:line="259" w:lineRule="auto"/>
      <w:ind w:left="220" w:firstLine="0"/>
    </w:pPr>
    <w:rPr>
      <w:rFonts w:asciiTheme="minorHAnsi" w:eastAsiaTheme="minorEastAsia" w:hAnsiTheme="minorHAnsi" w:cs="Times New Roman"/>
      <w:sz w:val="22"/>
    </w:rPr>
  </w:style>
  <w:style w:type="paragraph" w:styleId="TDC1">
    <w:name w:val="toc 1"/>
    <w:basedOn w:val="Normal"/>
    <w:next w:val="Normal"/>
    <w:autoRedefine/>
    <w:uiPriority w:val="39"/>
    <w:unhideWhenUsed/>
    <w:rsid w:val="008867FA"/>
    <w:pPr>
      <w:spacing w:after="100" w:line="259" w:lineRule="auto"/>
      <w:ind w:firstLine="0"/>
    </w:pPr>
    <w:rPr>
      <w:rFonts w:asciiTheme="minorHAnsi" w:eastAsiaTheme="minorEastAsia" w:hAnsiTheme="minorHAnsi" w:cs="Times New Roman"/>
      <w:sz w:val="22"/>
    </w:rPr>
  </w:style>
  <w:style w:type="paragraph" w:styleId="TDC3">
    <w:name w:val="toc 3"/>
    <w:basedOn w:val="Normal"/>
    <w:next w:val="Normal"/>
    <w:autoRedefine/>
    <w:uiPriority w:val="39"/>
    <w:unhideWhenUsed/>
    <w:rsid w:val="008867FA"/>
    <w:pPr>
      <w:spacing w:after="100" w:line="259" w:lineRule="auto"/>
      <w:ind w:left="440" w:firstLine="0"/>
    </w:pPr>
    <w:rPr>
      <w:rFonts w:asciiTheme="minorHAnsi" w:eastAsiaTheme="minorEastAsia" w:hAnsiTheme="minorHAnsi" w:cs="Times New Roman"/>
      <w:sz w:val="22"/>
    </w:rPr>
  </w:style>
  <w:style w:type="character" w:styleId="Mencinsinresolver">
    <w:name w:val="Unresolved Mention"/>
    <w:basedOn w:val="Fuentedeprrafopredeter"/>
    <w:uiPriority w:val="99"/>
    <w:semiHidden/>
    <w:unhideWhenUsed/>
    <w:rsid w:val="00E211CE"/>
    <w:rPr>
      <w:color w:val="605E5C"/>
      <w:shd w:val="clear" w:color="auto" w:fill="E1DFDD"/>
    </w:rPr>
  </w:style>
  <w:style w:type="character" w:customStyle="1" w:styleId="Ttulo1Car">
    <w:name w:val="Título 1 Car"/>
    <w:basedOn w:val="Fuentedeprrafopredeter"/>
    <w:link w:val="Ttulo1"/>
    <w:uiPriority w:val="9"/>
    <w:rsid w:val="00873FC4"/>
    <w:rPr>
      <w:b/>
      <w:sz w:val="20"/>
      <w:szCs w:val="40"/>
    </w:rPr>
  </w:style>
  <w:style w:type="paragraph" w:styleId="Bibliografa">
    <w:name w:val="Bibliography"/>
    <w:basedOn w:val="Normal"/>
    <w:next w:val="Normal"/>
    <w:uiPriority w:val="37"/>
    <w:unhideWhenUsed/>
    <w:rsid w:val="00873FC4"/>
  </w:style>
  <w:style w:type="table" w:customStyle="1" w:styleId="ab">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c">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d">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e">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2">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3">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4">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5">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5.png"/><Relationship Id="rId26" Type="http://schemas.openxmlformats.org/officeDocument/2006/relationships/image" Target="media/image13.jpg"/><Relationship Id="rId21" Type="http://schemas.openxmlformats.org/officeDocument/2006/relationships/image" Target="media/image8.jpg"/><Relationship Id="rId34" Type="http://schemas.openxmlformats.org/officeDocument/2006/relationships/hyperlink" Target="https://docs.google.com/document/d/1rOIAgtuZQiqFMRptIy4JkwLk_MUQ_46r4LQMrZocdw8/edit"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jpg"/><Relationship Id="rId25" Type="http://schemas.openxmlformats.org/officeDocument/2006/relationships/image" Target="media/image12.jp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3.png"/><Relationship Id="rId23" Type="http://schemas.openxmlformats.org/officeDocument/2006/relationships/image" Target="media/image10.png"/><Relationship Id="rId28" Type="http://schemas.openxmlformats.org/officeDocument/2006/relationships/image" Target="media/image15.jpg"/><Relationship Id="rId36"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6.png"/><Relationship Id="rId31" Type="http://schemas.openxmlformats.org/officeDocument/2006/relationships/image" Target="media/image18.jp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8.png"/><Relationship Id="rId22" Type="http://schemas.openxmlformats.org/officeDocument/2006/relationships/image" Target="media/image9.jpg"/><Relationship Id="rId27" Type="http://schemas.openxmlformats.org/officeDocument/2006/relationships/image" Target="media/image14.jpg"/><Relationship Id="rId30" Type="http://schemas.openxmlformats.org/officeDocument/2006/relationships/image" Target="media/image17.jp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nGk3sy4MxqnNDhh0S07KhsURAg==">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3069</Words>
  <Characters>16883</Characters>
  <Application>Microsoft Office Word</Application>
  <DocSecurity>0</DocSecurity>
  <Lines>140</Lines>
  <Paragraphs>39</Paragraphs>
  <ScaleCrop>false</ScaleCrop>
  <Company/>
  <LinksUpToDate>false</LinksUpToDate>
  <CharactersWithSpaces>19913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Gustavo Adolfo Marun Suarez</cp:lastModifiedBy>
  <cp:revision>2</cp:revision>
  <dcterms:created xsi:type="dcterms:W3CDTF">2021-10-29T16:52:00Z</dcterms:created>
  <dcterms:modified xsi:type="dcterms:W3CDTF">2021-11-25T23:56:00Z</dcterms:modified>
</cp:coreProperties>
</file>